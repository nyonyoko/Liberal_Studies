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Robert Fitterman</w:t>
      </w:r>
    </w:p>
    <w:p w:rsidR="00000000" w:rsidDel="00000000" w:rsidP="00000000" w:rsidRDefault="00000000" w:rsidRPr="00000000" w14:paraId="00000003">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WREX-UF 101 044</w:t>
      </w:r>
    </w:p>
    <w:p w:rsidR="00000000" w:rsidDel="00000000" w:rsidP="00000000" w:rsidRDefault="00000000" w:rsidRPr="00000000" w14:paraId="00000004">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27th, 2021</w:t>
      </w:r>
    </w:p>
    <w:p w:rsidR="00000000" w:rsidDel="00000000" w:rsidP="00000000" w:rsidRDefault="00000000" w:rsidRPr="00000000" w14:paraId="00000005">
      <w:pPr>
        <w:spacing w:before="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0"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Filming Technique in </w:t>
      </w:r>
      <w:r w:rsidDel="00000000" w:rsidR="00000000" w:rsidRPr="00000000">
        <w:rPr>
          <w:rFonts w:ascii="Times New Roman" w:cs="Times New Roman" w:eastAsia="Times New Roman" w:hAnsi="Times New Roman"/>
          <w:i w:val="1"/>
          <w:sz w:val="24"/>
          <w:szCs w:val="24"/>
          <w:rtl w:val="0"/>
        </w:rPr>
        <w:t xml:space="preserve">Double Indemnity</w:t>
      </w:r>
    </w:p>
    <w:p w:rsidR="00000000" w:rsidDel="00000000" w:rsidP="00000000" w:rsidRDefault="00000000" w:rsidRPr="00000000" w14:paraId="00000007">
      <w:pPr>
        <w:spacing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It </w:t>
      </w:r>
      <w:commentRangeStart w:id="0"/>
      <w:r w:rsidDel="00000000" w:rsidR="00000000" w:rsidRPr="00000000">
        <w:rPr>
          <w:rFonts w:ascii="Times New Roman" w:cs="Times New Roman" w:eastAsia="Times New Roman" w:hAnsi="Times New Roman"/>
          <w:sz w:val="24"/>
          <w:szCs w:val="24"/>
          <w:rtl w:val="0"/>
        </w:rPr>
        <w:t xml:space="preserve">Assisted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the Film</w:t>
      </w:r>
    </w:p>
    <w:p w:rsidR="00000000" w:rsidDel="00000000" w:rsidP="00000000" w:rsidRDefault="00000000" w:rsidRPr="00000000" w14:paraId="00000008">
      <w:pPr>
        <w:spacing w:before="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 noir was a genre of film originated from the </w:t>
      </w:r>
      <w:commentRangeStart w:id="1"/>
      <w:r w:rsidDel="00000000" w:rsidR="00000000" w:rsidRPr="00000000">
        <w:rPr>
          <w:rFonts w:ascii="Times New Roman" w:cs="Times New Roman" w:eastAsia="Times New Roman" w:hAnsi="Times New Roman"/>
          <w:sz w:val="24"/>
          <w:szCs w:val="24"/>
          <w:rtl w:val="0"/>
        </w:rPr>
        <w:t xml:space="preserve">1900s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that contained elements such as a dark tone, narrative of crime thriller with voice over and flash backs, high contrast, black-and-white, antihero, and femme fatale - a beautiful yet duplicitous woman who seduces and traps the antihero. Arguably, film noir derived from German Expressionism - a film style after </w:t>
      </w:r>
      <w:commentRangeStart w:id="2"/>
      <w:r w:rsidDel="00000000" w:rsidR="00000000" w:rsidRPr="00000000">
        <w:rPr>
          <w:rFonts w:ascii="Times New Roman" w:cs="Times New Roman" w:eastAsia="Times New Roman" w:hAnsi="Times New Roman"/>
          <w:sz w:val="24"/>
          <w:szCs w:val="24"/>
          <w:rtl w:val="0"/>
        </w:rPr>
        <w:t xml:space="preserve">the world wars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that reflected the society’s post-war disillusionment through dark and tilted techniques of expression. Billy Wilder’s </w:t>
      </w:r>
      <w:r w:rsidDel="00000000" w:rsidR="00000000" w:rsidRPr="00000000">
        <w:rPr>
          <w:rFonts w:ascii="Times New Roman" w:cs="Times New Roman" w:eastAsia="Times New Roman" w:hAnsi="Times New Roman"/>
          <w:i w:val="1"/>
          <w:sz w:val="24"/>
          <w:szCs w:val="24"/>
          <w:rtl w:val="0"/>
        </w:rPr>
        <w:t xml:space="preserve">Double Indemnity</w:t>
      </w:r>
      <w:r w:rsidDel="00000000" w:rsidR="00000000" w:rsidRPr="00000000">
        <w:rPr>
          <w:rFonts w:ascii="Times New Roman" w:cs="Times New Roman" w:eastAsia="Times New Roman" w:hAnsi="Times New Roman"/>
          <w:sz w:val="24"/>
          <w:szCs w:val="24"/>
          <w:rtl w:val="0"/>
        </w:rPr>
        <w:t xml:space="preserve"> (1944) served as a great example of classical noir films that contained all the above elements. Among them, camera techniques played a huge role in which helped the film better convey the tension or sarcastic theatricality.</w:t>
      </w:r>
    </w:p>
    <w:p w:rsidR="00000000" w:rsidDel="00000000" w:rsidP="00000000" w:rsidRDefault="00000000" w:rsidRPr="00000000" w14:paraId="0000000A">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with the most basic yet potentially unrecognized, the shooting positions - from the shooting location to the camera backgrounds - were skillfully selected to help either implicitly reflect the background atmosphere or explicitly present a dramatic contrast. For example, in the opening scene of the movie, the camera was fixed and located at a crossroad in LA at night. As Walter </w:t>
      </w:r>
      <w:ins w:author="Robert M Fitterman" w:id="0" w:date="2021-10-02T15:27:57Z">
        <w:r w:rsidDel="00000000" w:rsidR="00000000" w:rsidRPr="00000000">
          <w:rPr>
            <w:rFonts w:ascii="Times New Roman" w:cs="Times New Roman" w:eastAsia="Times New Roman" w:hAnsi="Times New Roman"/>
            <w:sz w:val="24"/>
            <w:szCs w:val="24"/>
            <w:rtl w:val="0"/>
          </w:rPr>
          <w:t xml:space="preserve">drives</w:t>
        </w:r>
      </w:ins>
      <w:del w:author="Robert M Fitterman" w:id="0" w:date="2021-10-02T15:27:57Z">
        <w:commentRangeStart w:id="3"/>
        <w:r w:rsidDel="00000000" w:rsidR="00000000" w:rsidRPr="00000000">
          <w:rPr>
            <w:rFonts w:ascii="Times New Roman" w:cs="Times New Roman" w:eastAsia="Times New Roman" w:hAnsi="Times New Roman"/>
            <w:sz w:val="24"/>
            <w:szCs w:val="24"/>
            <w:rtl w:val="0"/>
          </w:rPr>
          <w:delText xml:space="preserve">drove</w:delText>
        </w:r>
      </w:del>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his car closer towards the audience, the background turn</w:t>
      </w:r>
      <w:ins w:author="Robert M Fitterman" w:id="1" w:date="2021-10-02T15:28:13Z">
        <w:r w:rsidDel="00000000" w:rsidR="00000000" w:rsidRPr="00000000">
          <w:rPr>
            <w:rFonts w:ascii="Times New Roman" w:cs="Times New Roman" w:eastAsia="Times New Roman" w:hAnsi="Times New Roman"/>
            <w:sz w:val="24"/>
            <w:szCs w:val="24"/>
            <w:rtl w:val="0"/>
          </w:rPr>
          <w:t xml:space="preserve">s</w:t>
        </w:r>
      </w:ins>
      <w:del w:author="Robert M Fitterman" w:id="1" w:date="2021-10-02T15:28:13Z">
        <w:r w:rsidDel="00000000" w:rsidR="00000000" w:rsidRPr="00000000">
          <w:rPr>
            <w:rFonts w:ascii="Times New Roman" w:cs="Times New Roman" w:eastAsia="Times New Roman" w:hAnsi="Times New Roman"/>
            <w:sz w:val="24"/>
            <w:szCs w:val="24"/>
            <w:rtl w:val="0"/>
          </w:rPr>
          <w:delText xml:space="preserve">ed</w:delText>
        </w:r>
      </w:del>
      <w:r w:rsidDel="00000000" w:rsidR="00000000" w:rsidRPr="00000000">
        <w:rPr>
          <w:rFonts w:ascii="Times New Roman" w:cs="Times New Roman" w:eastAsia="Times New Roman" w:hAnsi="Times New Roman"/>
          <w:sz w:val="24"/>
          <w:szCs w:val="24"/>
          <w:rtl w:val="0"/>
        </w:rPr>
        <w:t xml:space="preserve"> even darker and faded out. In this scene, the audience understood the hint that something went wrong and saw something ominous imminent. Indeed, the audience soon had their assumption turn out to be true when Walter picked up</w:t>
      </w:r>
      <w:ins w:author="Robert M Fitterman" w:id="2" w:date="2021-10-02T15:28:44Z">
        <w:r w:rsidDel="00000000" w:rsidR="00000000" w:rsidRPr="00000000">
          <w:rPr>
            <w:rFonts w:ascii="Times New Roman" w:cs="Times New Roman" w:eastAsia="Times New Roman" w:hAnsi="Times New Roman"/>
            <w:sz w:val="24"/>
            <w:szCs w:val="24"/>
            <w:rtl w:val="0"/>
          </w:rPr>
          <w:t xml:space="preserve"> a dictaphone</w:t>
        </w:r>
      </w:ins>
      <w:del w:author="Robert M Fitterman" w:id="2" w:date="2021-10-02T15:28:44Z">
        <w:r w:rsidDel="00000000" w:rsidR="00000000" w:rsidRPr="00000000">
          <w:rPr>
            <w:rFonts w:ascii="Times New Roman" w:cs="Times New Roman" w:eastAsia="Times New Roman" w:hAnsi="Times New Roman"/>
            <w:sz w:val="24"/>
            <w:szCs w:val="24"/>
            <w:rtl w:val="0"/>
          </w:rPr>
          <w:delText xml:space="preserve"> the phone </w:delText>
        </w:r>
      </w:del>
      <w:r w:rsidDel="00000000" w:rsidR="00000000" w:rsidRPr="00000000">
        <w:rPr>
          <w:rFonts w:ascii="Times New Roman" w:cs="Times New Roman" w:eastAsia="Times New Roman" w:hAnsi="Times New Roman"/>
          <w:sz w:val="24"/>
          <w:szCs w:val="24"/>
          <w:rtl w:val="0"/>
        </w:rPr>
        <w:t xml:space="preserve">and started recording, admitting that he commited murder in the opening </w:t>
      </w:r>
      <w:ins w:author="Robert M Fitterman" w:id="3" w:date="2021-10-02T15:29:03Z">
        <w:r w:rsidDel="00000000" w:rsidR="00000000" w:rsidRPr="00000000">
          <w:rPr>
            <w:rFonts w:ascii="Times New Roman" w:cs="Times New Roman" w:eastAsia="Times New Roman" w:hAnsi="Times New Roman"/>
            <w:sz w:val="24"/>
            <w:szCs w:val="24"/>
            <w:rtl w:val="0"/>
          </w:rPr>
          <w:t xml:space="preserve">scene</w:t>
        </w:r>
      </w:ins>
      <w:del w:author="Robert M Fitterman" w:id="3" w:date="2021-10-02T15:29:03Z">
        <w:r w:rsidDel="00000000" w:rsidR="00000000" w:rsidRPr="00000000">
          <w:rPr>
            <w:rFonts w:ascii="Times New Roman" w:cs="Times New Roman" w:eastAsia="Times New Roman" w:hAnsi="Times New Roman"/>
            <w:sz w:val="24"/>
            <w:szCs w:val="24"/>
            <w:rtl w:val="0"/>
          </w:rPr>
          <w:delText xml:space="preserve">sentence</w:delText>
        </w:r>
      </w:del>
      <w:r w:rsidDel="00000000" w:rsidR="00000000" w:rsidRPr="00000000">
        <w:rPr>
          <w:rFonts w:ascii="Times New Roman" w:cs="Times New Roman" w:eastAsia="Times New Roman" w:hAnsi="Times New Roman"/>
          <w:sz w:val="24"/>
          <w:szCs w:val="24"/>
          <w:rtl w:val="0"/>
        </w:rPr>
        <w:t xml:space="preserve"> of the narration. </w:t>
      </w:r>
    </w:p>
    <w:p w:rsidR="00000000" w:rsidDel="00000000" w:rsidP="00000000" w:rsidRDefault="00000000" w:rsidRPr="00000000" w14:paraId="0000000B">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Shooting from different camera angles from different distances achieve</w:t>
      </w:r>
      <w:ins w:author="Robert M Fitterman" w:id="4" w:date="2021-10-02T15:29:15Z">
        <w:r w:rsidDel="00000000" w:rsidR="00000000" w:rsidRPr="00000000">
          <w:rPr>
            <w:rFonts w:ascii="Times New Roman" w:cs="Times New Roman" w:eastAsia="Times New Roman" w:hAnsi="Times New Roman"/>
            <w:sz w:val="24"/>
            <w:szCs w:val="24"/>
            <w:rtl w:val="0"/>
          </w:rPr>
          <w:t xml:space="preserve">s</w:t>
        </w:r>
      </w:ins>
      <w:del w:author="Robert M Fitterman" w:id="4" w:date="2021-10-02T15:29:15Z">
        <w:r w:rsidDel="00000000" w:rsidR="00000000" w:rsidRPr="00000000">
          <w:rPr>
            <w:rFonts w:ascii="Times New Roman" w:cs="Times New Roman" w:eastAsia="Times New Roman" w:hAnsi="Times New Roman"/>
            <w:sz w:val="24"/>
            <w:szCs w:val="24"/>
            <w:rtl w:val="0"/>
          </w:rPr>
          <w:delText xml:space="preserve">d</w:delText>
        </w:r>
      </w:del>
      <w:r w:rsidDel="00000000" w:rsidR="00000000" w:rsidRPr="00000000">
        <w:rPr>
          <w:rFonts w:ascii="Times New Roman" w:cs="Times New Roman" w:eastAsia="Times New Roman" w:hAnsi="Times New Roman"/>
          <w:sz w:val="24"/>
          <w:szCs w:val="24"/>
          <w:rtl w:val="0"/>
        </w:rPr>
        <w:t xml:space="preserve"> the same goal as an </w:t>
      </w:r>
      <w:commentRangeStart w:id="4"/>
      <w:r w:rsidDel="00000000" w:rsidR="00000000" w:rsidRPr="00000000">
        <w:rPr>
          <w:rFonts w:ascii="Times New Roman" w:cs="Times New Roman" w:eastAsia="Times New Roman" w:hAnsi="Times New Roman"/>
          <w:sz w:val="24"/>
          <w:szCs w:val="24"/>
          <w:rtl w:val="0"/>
        </w:rPr>
        <w:t xml:space="preserve">assistance</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for the audience to better interpret the scene. For example, in the final scene, where Keyes lit a cigar for Walter, though Walter and Keyes still split the screen in hal</w:t>
      </w:r>
      <w:commentRangeStart w:id="5"/>
      <w:r w:rsidDel="00000000" w:rsidR="00000000" w:rsidRPr="00000000">
        <w:rPr>
          <w:rFonts w:ascii="Times New Roman" w:cs="Times New Roman" w:eastAsia="Times New Roman" w:hAnsi="Times New Roman"/>
          <w:sz w:val="24"/>
          <w:szCs w:val="24"/>
          <w:rtl w:val="0"/>
        </w:rPr>
        <w:t xml:space="preserve">f, Keyes was obviously in the dominant position as he appeared to be higher in position while Walter lay down at the corner in a weaker position. Such a contrast revealed the characters’ opposite situations without words: Walter was a desparate criminal who commited double murder and was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waiting to be convicted, whereas Keyes was the acute detective who discovered the truth and became the game-winner. </w:t>
      </w:r>
      <w:r w:rsidDel="00000000" w:rsidR="00000000" w:rsidRPr="00000000">
        <w:rPr>
          <w:rtl w:val="0"/>
        </w:rPr>
      </w:r>
    </w:p>
    <w:p w:rsidR="00000000" w:rsidDel="00000000" w:rsidP="00000000" w:rsidRDefault="00000000" w:rsidRPr="00000000" w14:paraId="0000000C">
      <w:pPr>
        <w:spacing w:before="200" w:line="480" w:lineRule="auto"/>
        <w:ind w:left="0" w:firstLine="720"/>
        <w:rPr>
          <w:del w:author="Robert M Fitterman" w:id="11" w:date="2021-10-02T15:33:21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ending scene also involved techniques of contrast and lighting, which put </w:t>
      </w:r>
      <w:ins w:author="Robert M Fitterman" w:id="5" w:date="2021-10-02T15:31:46Z">
        <w:r w:rsidDel="00000000" w:rsidR="00000000" w:rsidRPr="00000000">
          <w:rPr>
            <w:rFonts w:ascii="Times New Roman" w:cs="Times New Roman" w:eastAsia="Times New Roman" w:hAnsi="Times New Roman"/>
            <w:sz w:val="24"/>
            <w:szCs w:val="24"/>
            <w:rtl w:val="0"/>
          </w:rPr>
          <w:t xml:space="preserve">an </w:t>
        </w:r>
      </w:ins>
      <w:r w:rsidDel="00000000" w:rsidR="00000000" w:rsidRPr="00000000">
        <w:rPr>
          <w:rFonts w:ascii="Times New Roman" w:cs="Times New Roman" w:eastAsia="Times New Roman" w:hAnsi="Times New Roman"/>
          <w:sz w:val="24"/>
          <w:szCs w:val="24"/>
          <w:rtl w:val="0"/>
        </w:rPr>
        <w:t xml:space="preserve">emphasiz</w:t>
      </w:r>
      <w:ins w:author="Robert M Fitterman" w:id="6" w:date="2021-10-02T15:31:51Z">
        <w:r w:rsidDel="00000000" w:rsidR="00000000" w:rsidRPr="00000000">
          <w:rPr>
            <w:rFonts w:ascii="Times New Roman" w:cs="Times New Roman" w:eastAsia="Times New Roman" w:hAnsi="Times New Roman"/>
            <w:sz w:val="24"/>
            <w:szCs w:val="24"/>
            <w:rtl w:val="0"/>
          </w:rPr>
          <w:t xml:space="preserve">ing</w:t>
        </w:r>
      </w:ins>
      <w:del w:author="Robert M Fitterman" w:id="6" w:date="2021-10-02T15:31:51Z">
        <w:r w:rsidDel="00000000" w:rsidR="00000000" w:rsidRPr="00000000">
          <w:rPr>
            <w:rFonts w:ascii="Times New Roman" w:cs="Times New Roman" w:eastAsia="Times New Roman" w:hAnsi="Times New Roman"/>
            <w:sz w:val="24"/>
            <w:szCs w:val="24"/>
            <w:rtl w:val="0"/>
          </w:rPr>
          <w:delText xml:space="preserve">ed</w:delText>
        </w:r>
      </w:del>
      <w:r w:rsidDel="00000000" w:rsidR="00000000" w:rsidRPr="00000000">
        <w:rPr>
          <w:rFonts w:ascii="Times New Roman" w:cs="Times New Roman" w:eastAsia="Times New Roman" w:hAnsi="Times New Roman"/>
          <w:sz w:val="24"/>
          <w:szCs w:val="24"/>
          <w:rtl w:val="0"/>
        </w:rPr>
        <w:t xml:space="preserve"> shadow on Walter, marking the exchange of power between Walter and Keyes. Throughout the movie, Walter always appear</w:t>
      </w:r>
      <w:ins w:author="Robert M Fitterman" w:id="7" w:date="2021-10-02T15:32:04Z">
        <w:r w:rsidDel="00000000" w:rsidR="00000000" w:rsidRPr="00000000">
          <w:rPr>
            <w:rFonts w:ascii="Times New Roman" w:cs="Times New Roman" w:eastAsia="Times New Roman" w:hAnsi="Times New Roman"/>
            <w:sz w:val="24"/>
            <w:szCs w:val="24"/>
            <w:rtl w:val="0"/>
          </w:rPr>
          <w:t xml:space="preserve">s</w:t>
        </w:r>
      </w:ins>
      <w:del w:author="Robert M Fitterman" w:id="7" w:date="2021-10-02T15:32:04Z">
        <w:r w:rsidDel="00000000" w:rsidR="00000000" w:rsidRPr="00000000">
          <w:rPr>
            <w:rFonts w:ascii="Times New Roman" w:cs="Times New Roman" w:eastAsia="Times New Roman" w:hAnsi="Times New Roman"/>
            <w:sz w:val="24"/>
            <w:szCs w:val="24"/>
            <w:rtl w:val="0"/>
          </w:rPr>
          <w:delText xml:space="preserve">ed</w:delText>
        </w:r>
      </w:del>
      <w:r w:rsidDel="00000000" w:rsidR="00000000" w:rsidRPr="00000000">
        <w:rPr>
          <w:rFonts w:ascii="Times New Roman" w:cs="Times New Roman" w:eastAsia="Times New Roman" w:hAnsi="Times New Roman"/>
          <w:sz w:val="24"/>
          <w:szCs w:val="24"/>
          <w:rtl w:val="0"/>
        </w:rPr>
        <w:t xml:space="preserve"> taller than Keyes and not a single scene of them together was darker than the last one. In fact, whenever Walter was with Keyes throughout the movie, the lighting </w:t>
      </w:r>
      <w:ins w:author="Robert M Fitterman" w:id="8" w:date="2021-10-02T15:32:30Z">
        <w:r w:rsidDel="00000000" w:rsidR="00000000" w:rsidRPr="00000000">
          <w:rPr>
            <w:rFonts w:ascii="Times New Roman" w:cs="Times New Roman" w:eastAsia="Times New Roman" w:hAnsi="Times New Roman"/>
            <w:sz w:val="24"/>
            <w:szCs w:val="24"/>
            <w:rtl w:val="0"/>
          </w:rPr>
          <w:t xml:space="preserve">is </w:t>
        </w:r>
      </w:ins>
      <w:r w:rsidDel="00000000" w:rsidR="00000000" w:rsidRPr="00000000">
        <w:rPr>
          <w:rFonts w:ascii="Times New Roman" w:cs="Times New Roman" w:eastAsia="Times New Roman" w:hAnsi="Times New Roman"/>
          <w:sz w:val="24"/>
          <w:szCs w:val="24"/>
          <w:rtl w:val="0"/>
        </w:rPr>
        <w:t xml:space="preserve">always smooth</w:t>
      </w:r>
      <w:del w:author="Robert M Fitterman" w:id="9" w:date="2021-10-02T15:32:34Z">
        <w:r w:rsidDel="00000000" w:rsidR="00000000" w:rsidRPr="00000000">
          <w:rPr>
            <w:rFonts w:ascii="Times New Roman" w:cs="Times New Roman" w:eastAsia="Times New Roman" w:hAnsi="Times New Roman"/>
            <w:sz w:val="24"/>
            <w:szCs w:val="24"/>
            <w:rtl w:val="0"/>
          </w:rPr>
          <w:delText xml:space="preserve">ed</w:delText>
        </w:r>
      </w:del>
      <w:r w:rsidDel="00000000" w:rsidR="00000000" w:rsidRPr="00000000">
        <w:rPr>
          <w:rFonts w:ascii="Times New Roman" w:cs="Times New Roman" w:eastAsia="Times New Roman" w:hAnsi="Times New Roman"/>
          <w:sz w:val="24"/>
          <w:szCs w:val="24"/>
          <w:rtl w:val="0"/>
        </w:rPr>
        <w:t xml:space="preserve">, eliminating the shadows. This implied that Walter had higher power than Keyes as Walter thought he had everything in control. Knowing more than Keyes, Walter had always been hiding the truth </w:t>
      </w:r>
      <w:ins w:author="Robert M Fitterman" w:id="10" w:date="2021-10-02T15:33:13Z">
        <w:r w:rsidDel="00000000" w:rsidR="00000000" w:rsidRPr="00000000">
          <w:rPr>
            <w:rFonts w:ascii="Times New Roman" w:cs="Times New Roman" w:eastAsia="Times New Roman" w:hAnsi="Times New Roman"/>
            <w:sz w:val="24"/>
            <w:szCs w:val="24"/>
            <w:rtl w:val="0"/>
          </w:rPr>
          <w:t xml:space="preserve">from Keyes </w:t>
        </w:r>
      </w:ins>
      <w:r w:rsidDel="00000000" w:rsidR="00000000" w:rsidRPr="00000000">
        <w:rPr>
          <w:rFonts w:ascii="Times New Roman" w:cs="Times New Roman" w:eastAsia="Times New Roman" w:hAnsi="Times New Roman"/>
          <w:sz w:val="24"/>
          <w:szCs w:val="24"/>
          <w:rtl w:val="0"/>
        </w:rPr>
        <w:t xml:space="preserve">that he was the murderer </w:t>
      </w:r>
      <w:del w:author="Robert M Fitterman" w:id="11" w:date="2021-10-02T15:33:21Z">
        <w:r w:rsidDel="00000000" w:rsidR="00000000" w:rsidRPr="00000000">
          <w:rPr>
            <w:rFonts w:ascii="Times New Roman" w:cs="Times New Roman" w:eastAsia="Times New Roman" w:hAnsi="Times New Roman"/>
            <w:sz w:val="24"/>
            <w:szCs w:val="24"/>
            <w:rtl w:val="0"/>
          </w:rPr>
          <w:delText xml:space="preserve">from Keyes.</w:delText>
        </w:r>
      </w:del>
    </w:p>
    <w:p w:rsidR="00000000" w:rsidDel="00000000" w:rsidP="00000000" w:rsidRDefault="00000000" w:rsidRPr="00000000" w14:paraId="0000000D">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Walter was with Phyllis, the lighting was visibly darker, creating more shadow and higher contrast than with Keyes, especially at their wrongdoings. The lighting was extremely dark at the night when they committed murder of Mr. Dietrichson, as well as at Walter’s last visit to Phyllis’ house, when she tried to hide her handgun and kill him. Since both of these were killing scenes, darker lighting functioned as a perfect indicator of heavy mood and high tension. </w:t>
      </w:r>
    </w:p>
    <w:p w:rsidR="00000000" w:rsidDel="00000000" w:rsidP="00000000" w:rsidRDefault="00000000" w:rsidRPr="00000000" w14:paraId="0000000E">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Billy Wilder’s </w:t>
      </w:r>
      <w:r w:rsidDel="00000000" w:rsidR="00000000" w:rsidRPr="00000000">
        <w:rPr>
          <w:rFonts w:ascii="Times New Roman" w:cs="Times New Roman" w:eastAsia="Times New Roman" w:hAnsi="Times New Roman"/>
          <w:i w:val="1"/>
          <w:sz w:val="24"/>
          <w:szCs w:val="24"/>
          <w:rtl w:val="0"/>
        </w:rPr>
        <w:t xml:space="preserve">Double Indemnity</w:t>
      </w:r>
      <w:r w:rsidDel="00000000" w:rsidR="00000000" w:rsidRPr="00000000">
        <w:rPr>
          <w:rFonts w:ascii="Times New Roman" w:cs="Times New Roman" w:eastAsia="Times New Roman" w:hAnsi="Times New Roman"/>
          <w:sz w:val="24"/>
          <w:szCs w:val="24"/>
          <w:rtl w:val="0"/>
        </w:rPr>
        <w:t xml:space="preserve"> (1944), various camera techniques like position, angle, distance, lighting and shadow are implemented to vividly enhance the scenes’ readability by emphasizing the context, usually creating more tension. Although </w:t>
      </w:r>
      <w:commentRangeStart w:id="6"/>
      <w:r w:rsidDel="00000000" w:rsidR="00000000" w:rsidRPr="00000000">
        <w:rPr>
          <w:rFonts w:ascii="Times New Roman" w:cs="Times New Roman" w:eastAsia="Times New Roman" w:hAnsi="Times New Roman"/>
          <w:sz w:val="24"/>
          <w:szCs w:val="24"/>
          <w:rtl w:val="0"/>
        </w:rPr>
        <w:t xml:space="preserve">film noir no longer exists in modern society </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as the depressive post-war period has long passed, watching and studying film noir will always teach a lesson, unveiling the hidden dimensions of the old world that many people today might have never encountered before. In this movie, Walter managed to cover Phyllis and himself from a murder </w:t>
      </w:r>
      <w:del w:author="Robert M Fitterman" w:id="12" w:date="2021-10-02T15:34:57Z">
        <w:r w:rsidDel="00000000" w:rsidR="00000000" w:rsidRPr="00000000">
          <w:rPr>
            <w:rFonts w:ascii="Times New Roman" w:cs="Times New Roman" w:eastAsia="Times New Roman" w:hAnsi="Times New Roman"/>
            <w:sz w:val="24"/>
            <w:szCs w:val="24"/>
            <w:rtl w:val="0"/>
          </w:rPr>
          <w:delText xml:space="preserve">crime</w:delText>
        </w:r>
      </w:del>
      <w:r w:rsidDel="00000000" w:rsidR="00000000" w:rsidRPr="00000000">
        <w:rPr>
          <w:rFonts w:ascii="Times New Roman" w:cs="Times New Roman" w:eastAsia="Times New Roman" w:hAnsi="Times New Roman"/>
          <w:sz w:val="24"/>
          <w:szCs w:val="24"/>
          <w:rtl w:val="0"/>
        </w:rPr>
        <w:t xml:space="preserve">, but eventually failed. Justice may be late but never absent. In the end, everyone gets what they deserve</w:t>
      </w:r>
      <w:commentRangeStart w:id="7"/>
      <w:r w:rsidDel="00000000" w:rsidR="00000000" w:rsidRPr="00000000">
        <w:rPr>
          <w:rFonts w:ascii="Times New Roman" w:cs="Times New Roman" w:eastAsia="Times New Roman" w:hAnsi="Times New Roman"/>
          <w:sz w:val="24"/>
          <w:szCs w:val="24"/>
          <w:rtl w:val="0"/>
        </w:rPr>
        <w:t xml:space="preserve">.</w:t>
      </w:r>
      <w:commentRangeEnd w:id="7"/>
      <w:r w:rsidDel="00000000" w:rsidR="00000000" w:rsidRPr="00000000">
        <w:commentReference w:id="7"/>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M Fitterman" w:id="7" w:date="2021-10-02T15:38:01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a good analysis in the end. The topic is just right and you have several good points. The thesis, however, could be stronger. This idea of "assisting" the audience is a bit confusing. I think you mean that the lighting "contributes" to the overall darkness. Additionally, there are other writing issues, but most of them are about word choice--this is easier to fix than grammatical issues.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Essay: A-</w:t>
      </w:r>
    </w:p>
  </w:comment>
  <w:comment w:author="Robert M Fitterman" w:id="1" w:date="2021-10-02T15:24:26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inaccurate--it's the 1940s! Not a great way to start :/</w:t>
      </w:r>
    </w:p>
  </w:comment>
  <w:comment w:author="Robert M Fitterman" w:id="4" w:date="2021-10-02T15:30:1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an awkward word choice</w:t>
      </w:r>
    </w:p>
  </w:comment>
  <w:comment w:author="Robert M Fitterman" w:id="2" w:date="2021-10-02T15:25:47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developed earlier after WWI</w:t>
      </w:r>
    </w:p>
  </w:comment>
  <w:comment w:author="Robert M Fitterman" w:id="6" w:date="2021-10-02T15:34:2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evolved into neo-noir</w:t>
      </w:r>
    </w:p>
  </w:comment>
  <w:comment w:author="Robert M Fitterman" w:id="5" w:date="2021-10-02T15:31:17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assume your reader knows the film--give some narrative context</w:t>
      </w:r>
    </w:p>
  </w:comment>
  <w:comment w:author="Robert M Fitterman" w:id="3" w:date="2021-10-02T15:27:4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present tense with film and art</w:t>
      </w:r>
    </w:p>
  </w:comment>
  <w:comment w:author="Robert M Fitterman" w:id="0" w:date="2021-10-02T15:23:44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word choice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