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color w:val="674ea7"/>
          <w:sz w:val="36"/>
          <w:szCs w:val="36"/>
        </w:rPr>
      </w:pPr>
      <w:r w:rsidDel="00000000" w:rsidR="00000000" w:rsidRPr="00000000">
        <w:rPr>
          <w:rFonts w:ascii="Times New Roman" w:cs="Times New Roman" w:eastAsia="Times New Roman" w:hAnsi="Times New Roman"/>
          <w:color w:val="ff0000"/>
          <w:sz w:val="36"/>
          <w:szCs w:val="36"/>
          <w:rtl w:val="0"/>
        </w:rPr>
        <w:t xml:space="preserve">A</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ff9900"/>
          <w:sz w:val="36"/>
          <w:szCs w:val="36"/>
          <w:rtl w:val="0"/>
        </w:rPr>
        <w:t xml:space="preserve">Mosaic</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ffd966"/>
          <w:sz w:val="36"/>
          <w:szCs w:val="36"/>
          <w:rtl w:val="0"/>
        </w:rPr>
        <w:t xml:space="preserve">Memoir</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6aa84f"/>
          <w:sz w:val="36"/>
          <w:szCs w:val="36"/>
          <w:rtl w:val="0"/>
        </w:rPr>
        <w:t xml:space="preserve">of</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3c78d8"/>
          <w:sz w:val="36"/>
          <w:szCs w:val="36"/>
          <w:rtl w:val="0"/>
        </w:rPr>
        <w:t xml:space="preserve">Leo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674ea7"/>
          <w:sz w:val="36"/>
          <w:szCs w:val="36"/>
          <w:rtl w:val="0"/>
        </w:rPr>
        <w:t xml:space="preserve">Yao</w:t>
      </w:r>
    </w:p>
    <w:p w:rsidR="00000000" w:rsidDel="00000000" w:rsidP="00000000" w:rsidRDefault="00000000" w:rsidRPr="00000000" w14:paraId="00000002">
      <w:pPr>
        <w:spacing w:before="200"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ffff"/>
          <w:sz w:val="24"/>
          <w:szCs w:val="24"/>
          <w:shd w:fill="434343" w:val="clear"/>
          <w:rtl w:val="0"/>
        </w:rPr>
        <w:t xml:space="preserve">“About fifty years ago, Mao Zedong unleashed the Cultural Revolution, a decade-long upheaval that had dramatic, violent effects across China. Young people battled Mao’s perceived enemies, and one another, as Red Guards, before being sent to the countryside in the later stages of the Cultural Revolution. </w:t>
      </w:r>
      <w:r w:rsidDel="00000000" w:rsidR="00000000" w:rsidRPr="00000000">
        <w:rPr>
          <w:rFonts w:ascii="Times New Roman" w:cs="Times New Roman" w:eastAsia="Times New Roman" w:hAnsi="Times New Roman"/>
          <w:i w:val="1"/>
          <w:color w:val="ffffff"/>
          <w:sz w:val="24"/>
          <w:szCs w:val="24"/>
          <w:shd w:fill="434343" w:val="clear"/>
          <w:rtl w:val="0"/>
        </w:rPr>
        <w:t xml:space="preserve">Intellectuals were</w:t>
      </w:r>
      <w:r w:rsidDel="00000000" w:rsidR="00000000" w:rsidRPr="00000000">
        <w:rPr>
          <w:rFonts w:ascii="Times New Roman" w:cs="Times New Roman" w:eastAsia="Times New Roman" w:hAnsi="Times New Roman"/>
          <w:i w:val="1"/>
          <w:color w:val="ffffff"/>
          <w:sz w:val="24"/>
          <w:szCs w:val="24"/>
          <w:shd w:fill="434343" w:val="clear"/>
          <w:rtl w:val="0"/>
        </w:rPr>
        <w:t xml:space="preserve"> usually deemed as “class enemies,”, associated with the West or the former Nationalist government. Many were killed, committed suicide, or were left permanently scarred”.</w:t>
      </w:r>
      <w:r w:rsidDel="00000000" w:rsidR="00000000" w:rsidRPr="00000000">
        <w:rPr>
          <w:rFonts w:ascii="Times New Roman" w:cs="Times New Roman" w:eastAsia="Times New Roman" w:hAnsi="Times New Roman"/>
          <w:i w:val="1"/>
          <w:color w:val="ffffff"/>
          <w:sz w:val="24"/>
          <w:szCs w:val="24"/>
          <w:shd w:fill="434343" w:val="clear"/>
          <w:vertAlign w:val="superscript"/>
          <w:rtl w:val="0"/>
        </w:rPr>
        <w:t xml:space="preserve">1</w:t>
      </w:r>
      <w:r w:rsidDel="00000000" w:rsidR="00000000" w:rsidRPr="00000000">
        <w:rPr>
          <w:rtl w:val="0"/>
        </w:rPr>
      </w:r>
    </w:p>
    <w:p w:rsidR="00000000" w:rsidDel="00000000" w:rsidP="00000000" w:rsidRDefault="00000000" w:rsidRPr="00000000" w14:paraId="00000003">
      <w:pPr>
        <w:spacing w:before="200" w:line="480" w:lineRule="auto"/>
        <w:ind w:left="0" w:firstLine="72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Unfortunately, my grandfather, one of the closest people to me in my 20 years of life hitherto, fell into the category of the targeted intellectuals. </w:t>
      </w:r>
    </w:p>
    <w:p w:rsidR="00000000" w:rsidDel="00000000" w:rsidP="00000000" w:rsidRDefault="00000000" w:rsidRPr="00000000" w14:paraId="00000004">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Moscow the </w:t>
      </w:r>
      <w:r w:rsidDel="00000000" w:rsidR="00000000" w:rsidRPr="00000000">
        <w:rPr>
          <w:rFonts w:ascii="Times New Roman" w:cs="Times New Roman" w:eastAsia="Times New Roman" w:hAnsi="Times New Roman"/>
          <w:i w:val="1"/>
          <w:sz w:val="24"/>
          <w:szCs w:val="24"/>
          <w:rtl w:val="0"/>
        </w:rPr>
        <w:t xml:space="preserve">Grand Duchess Catherine Alexeyevna</w:t>
      </w:r>
      <w:r w:rsidDel="00000000" w:rsidR="00000000" w:rsidRPr="00000000">
        <w:rPr>
          <w:rFonts w:ascii="Times New Roman" w:cs="Times New Roman" w:eastAsia="Times New Roman" w:hAnsi="Times New Roman"/>
          <w:i w:val="1"/>
          <w:sz w:val="24"/>
          <w:szCs w:val="24"/>
          <w:rtl w:val="0"/>
        </w:rPr>
        <w:t xml:space="preserve"> was buying presents. </w:t>
      </w:r>
    </w:p>
    <w:p w:rsidR="00000000" w:rsidDel="00000000" w:rsidP="00000000" w:rsidRDefault="00000000" w:rsidRPr="00000000" w14:paraId="00000005">
      <w:pPr>
        <w:spacing w:line="48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length of muslin for Countess Rumyantseva; a </w:t>
      </w:r>
      <w:r w:rsidDel="00000000" w:rsidR="00000000" w:rsidRPr="00000000">
        <w:rPr>
          <w:rFonts w:ascii="Times New Roman" w:cs="Times New Roman" w:eastAsia="Times New Roman" w:hAnsi="Times New Roman"/>
          <w:i w:val="1"/>
          <w:color w:val="f1c232"/>
          <w:sz w:val="24"/>
          <w:szCs w:val="24"/>
          <w:rtl w:val="0"/>
        </w:rPr>
        <w:t xml:space="preserve">marble egg </w:t>
      </w:r>
      <w:r w:rsidDel="00000000" w:rsidR="00000000" w:rsidRPr="00000000">
        <w:rPr>
          <w:rFonts w:ascii="Times New Roman" w:cs="Times New Roman" w:eastAsia="Times New Roman" w:hAnsi="Times New Roman"/>
          <w:i w:val="1"/>
          <w:sz w:val="24"/>
          <w:szCs w:val="24"/>
          <w:rtl w:val="0"/>
        </w:rPr>
        <w:t xml:space="preserve">on a </w:t>
      </w:r>
      <w:r w:rsidDel="00000000" w:rsidR="00000000" w:rsidRPr="00000000">
        <w:rPr>
          <w:rFonts w:ascii="Times New Roman" w:cs="Times New Roman" w:eastAsia="Times New Roman" w:hAnsi="Times New Roman"/>
          <w:i w:val="1"/>
          <w:color w:val="f1c232"/>
          <w:sz w:val="24"/>
          <w:szCs w:val="24"/>
          <w:rtl w:val="0"/>
        </w:rPr>
        <w:t xml:space="preserve">golden base </w:t>
      </w:r>
      <w:r w:rsidDel="00000000" w:rsidR="00000000" w:rsidRPr="00000000">
        <w:rPr>
          <w:rFonts w:ascii="Times New Roman" w:cs="Times New Roman" w:eastAsia="Times New Roman" w:hAnsi="Times New Roman"/>
          <w:i w:val="1"/>
          <w:sz w:val="24"/>
          <w:szCs w:val="24"/>
          <w:rtl w:val="0"/>
        </w:rPr>
        <w:t xml:space="preserve">for her mother.</w:t>
      </w:r>
    </w:p>
    <w:p w:rsidR="00000000" w:rsidDel="00000000" w:rsidP="00000000" w:rsidRDefault="00000000" w:rsidRPr="00000000" w14:paraId="00000006">
      <w:pPr>
        <w:spacing w:line="480" w:lineRule="auto"/>
        <w:jc w:val="right"/>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color w:val="f1c232"/>
          <w:sz w:val="24"/>
          <w:szCs w:val="24"/>
          <w:rtl w:val="0"/>
        </w:rPr>
        <w:t xml:space="preserve">A china vase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1c232"/>
          <w:sz w:val="24"/>
          <w:szCs w:val="24"/>
          <w:rtl w:val="0"/>
        </w:rPr>
        <w:t xml:space="preserve">a porcelain figurine</w:t>
      </w:r>
      <w:r w:rsidDel="00000000" w:rsidR="00000000" w:rsidRPr="00000000">
        <w:rPr>
          <w:rFonts w:ascii="Times New Roman" w:cs="Times New Roman" w:eastAsia="Times New Roman" w:hAnsi="Times New Roman"/>
          <w:i w:val="1"/>
          <w:sz w:val="24"/>
          <w:szCs w:val="24"/>
          <w:rtl w:val="0"/>
        </w:rPr>
        <w:t xml:space="preserve"> of a ballet dancer. </w:t>
      </w:r>
      <w:r w:rsidDel="00000000" w:rsidR="00000000" w:rsidRPr="00000000">
        <w:rPr>
          <w:rFonts w:ascii="Times New Roman" w:cs="Times New Roman" w:eastAsia="Times New Roman" w:hAnsi="Times New Roman"/>
          <w:i w:val="1"/>
          <w:color w:val="f1c232"/>
          <w:sz w:val="24"/>
          <w:szCs w:val="24"/>
          <w:rtl w:val="0"/>
        </w:rPr>
        <w:t xml:space="preserve">A necklace of peacock feathers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1c232"/>
          <w:sz w:val="24"/>
          <w:szCs w:val="24"/>
          <w:rtl w:val="0"/>
        </w:rPr>
        <w:t xml:space="preserve">A set of birch boxes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1c232"/>
          <w:sz w:val="24"/>
          <w:szCs w:val="24"/>
          <w:rtl w:val="0"/>
        </w:rPr>
        <w:t xml:space="preserve">one nestled inside the other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6aa84f"/>
          <w:sz w:val="24"/>
          <w:szCs w:val="24"/>
          <w:rtl w:val="0"/>
        </w:rPr>
        <w:t xml:space="preserve">smelling of mushrooms</w:t>
      </w:r>
      <w:r w:rsidDel="00000000" w:rsidR="00000000" w:rsidRPr="00000000">
        <w:rPr>
          <w:rFonts w:ascii="Times New Roman" w:cs="Times New Roman" w:eastAsia="Times New Roman" w:hAnsi="Times New Roman"/>
          <w:i w:val="1"/>
          <w:sz w:val="24"/>
          <w:szCs w:val="24"/>
          <w:rtl w:val="0"/>
        </w:rPr>
        <w:t xml:space="preserve"> when you opened the lid to sniff them. </w:t>
      </w:r>
      <w:r w:rsidDel="00000000" w:rsidR="00000000" w:rsidRPr="00000000">
        <w:rPr>
          <w:rFonts w:ascii="Times New Roman" w:cs="Times New Roman" w:eastAsia="Times New Roman" w:hAnsi="Times New Roman"/>
          <w:i w:val="1"/>
          <w:color w:val="6aa84f"/>
          <w:sz w:val="24"/>
          <w:szCs w:val="24"/>
          <w:rtl w:val="0"/>
        </w:rPr>
        <w:t xml:space="preserve">A riding habit</w:t>
      </w:r>
      <w:r w:rsidDel="00000000" w:rsidR="00000000" w:rsidRPr="00000000">
        <w:rPr>
          <w:rFonts w:ascii="Times New Roman" w:cs="Times New Roman" w:eastAsia="Times New Roman" w:hAnsi="Times New Roman"/>
          <w:i w:val="1"/>
          <w:sz w:val="24"/>
          <w:szCs w:val="24"/>
          <w:rtl w:val="0"/>
        </w:rPr>
        <w:t xml:space="preserve"> with tapered coattails and long, cuffed sleeves”.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7">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 early as I can remember, I have been living with my grandfather. My grandfather would play around with me all day when my parents go to work and are away from home. He walked me to school in the morning and walked me back home in the evening. He taught me to play cards, chess, and table tennis. We played against each other almost every day. It wasn’t until years after he passed away that I discovered the mysterious stories behind my grandfather. </w:t>
      </w:r>
    </w:p>
    <w:p w:rsidR="00000000" w:rsidDel="00000000" w:rsidP="00000000" w:rsidRDefault="00000000" w:rsidRPr="00000000" w14:paraId="00000008">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Russian people are </w:t>
      </w:r>
      <w:r w:rsidDel="00000000" w:rsidR="00000000" w:rsidRPr="00000000">
        <w:rPr>
          <w:rFonts w:ascii="Times New Roman" w:cs="Times New Roman" w:eastAsia="Times New Roman" w:hAnsi="Times New Roman"/>
          <w:i w:val="1"/>
          <w:color w:val="ff0000"/>
          <w:sz w:val="24"/>
          <w:szCs w:val="24"/>
          <w:highlight w:val="white"/>
          <w:rtl w:val="0"/>
        </w:rPr>
        <w:t xml:space="preserve">watching</w:t>
      </w:r>
      <w:r w:rsidDel="00000000" w:rsidR="00000000" w:rsidRPr="00000000">
        <w:rPr>
          <w:rFonts w:ascii="Times New Roman" w:cs="Times New Roman" w:eastAsia="Times New Roman" w:hAnsi="Times New Roman"/>
          <w:i w:val="1"/>
          <w:sz w:val="24"/>
          <w:szCs w:val="24"/>
          <w:rtl w:val="0"/>
        </w:rPr>
        <w:t xml:space="preserve">, Your Highness. They must not see Your Highness in the </w:t>
      </w:r>
      <w:r w:rsidDel="00000000" w:rsidR="00000000" w:rsidRPr="00000000">
        <w:rPr>
          <w:rFonts w:ascii="Times New Roman" w:cs="Times New Roman" w:eastAsia="Times New Roman" w:hAnsi="Times New Roman"/>
          <w:i w:val="1"/>
          <w:color w:val="ff0000"/>
          <w:sz w:val="24"/>
          <w:szCs w:val="24"/>
          <w:rtl w:val="0"/>
        </w:rPr>
        <w:t xml:space="preserve">same dress twice</w:t>
      </w:r>
      <w:r w:rsidDel="00000000" w:rsidR="00000000" w:rsidRPr="00000000">
        <w:rPr>
          <w:rFonts w:ascii="Times New Roman" w:cs="Times New Roman" w:eastAsia="Times New Roman" w:hAnsi="Times New Roman"/>
          <w:i w:val="1"/>
          <w:sz w:val="24"/>
          <w:szCs w:val="24"/>
          <w:rtl w:val="0"/>
        </w:rPr>
        <w:t xml:space="preserve">. Simple straight sleeves are </w:t>
      </w:r>
      <w:r w:rsidDel="00000000" w:rsidR="00000000" w:rsidRPr="00000000">
        <w:rPr>
          <w:rFonts w:ascii="Times New Roman" w:cs="Times New Roman" w:eastAsia="Times New Roman" w:hAnsi="Times New Roman"/>
          <w:i w:val="1"/>
          <w:color w:val="ff0000"/>
          <w:sz w:val="24"/>
          <w:szCs w:val="24"/>
          <w:rtl w:val="0"/>
        </w:rPr>
        <w:t xml:space="preserve">no longer in fashion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could not afford to be </w:t>
      </w:r>
      <w:r w:rsidDel="00000000" w:rsidR="00000000" w:rsidRPr="00000000">
        <w:rPr>
          <w:rFonts w:ascii="Times New Roman" w:cs="Times New Roman" w:eastAsia="Times New Roman" w:hAnsi="Times New Roman"/>
          <w:i w:val="1"/>
          <w:color w:val="ff0000"/>
          <w:sz w:val="24"/>
          <w:szCs w:val="24"/>
          <w:rtl w:val="0"/>
        </w:rPr>
        <w:t xml:space="preserve">outshone </w:t>
      </w:r>
      <w:r w:rsidDel="00000000" w:rsidR="00000000" w:rsidRPr="00000000">
        <w:rPr>
          <w:rFonts w:ascii="Times New Roman" w:cs="Times New Roman" w:eastAsia="Times New Roman" w:hAnsi="Times New Roman"/>
          <w:i w:val="1"/>
          <w:sz w:val="24"/>
          <w:szCs w:val="24"/>
          <w:rtl w:val="0"/>
        </w:rPr>
        <w:t xml:space="preserve">or thought of as </w:t>
      </w:r>
      <w:r w:rsidDel="00000000" w:rsidR="00000000" w:rsidRPr="00000000">
        <w:rPr>
          <w:rFonts w:ascii="Times New Roman" w:cs="Times New Roman" w:eastAsia="Times New Roman" w:hAnsi="Times New Roman"/>
          <w:i w:val="1"/>
          <w:color w:val="ff0000"/>
          <w:sz w:val="24"/>
          <w:szCs w:val="24"/>
          <w:rtl w:val="0"/>
        </w:rPr>
        <w:t xml:space="preserve">stingy</w:t>
      </w:r>
      <w:r w:rsidDel="00000000" w:rsidR="00000000" w:rsidRPr="00000000">
        <w:rPr>
          <w:rFonts w:ascii="Times New Roman" w:cs="Times New Roman" w:eastAsia="Times New Roman" w:hAnsi="Times New Roman"/>
          <w:i w:val="1"/>
          <w:sz w:val="24"/>
          <w:szCs w:val="24"/>
          <w:rtl w:val="0"/>
        </w:rPr>
        <w:t xml:space="preserve">. Her new friends were expecting tokens of her </w:t>
      </w:r>
      <w:r w:rsidDel="00000000" w:rsidR="00000000" w:rsidRPr="00000000">
        <w:rPr>
          <w:rFonts w:ascii="Times New Roman" w:cs="Times New Roman" w:eastAsia="Times New Roman" w:hAnsi="Times New Roman"/>
          <w:i w:val="1"/>
          <w:color w:val="ff0000"/>
          <w:sz w:val="24"/>
          <w:szCs w:val="24"/>
          <w:rtl w:val="0"/>
        </w:rPr>
        <w:t xml:space="preserve">affection</w:t>
      </w:r>
      <w:r w:rsidDel="00000000" w:rsidR="00000000" w:rsidRPr="00000000">
        <w:rPr>
          <w:rFonts w:ascii="Times New Roman" w:cs="Times New Roman" w:eastAsia="Times New Roman" w:hAnsi="Times New Roman"/>
          <w:i w:val="1"/>
          <w:sz w:val="24"/>
          <w:szCs w:val="24"/>
          <w:rtl w:val="0"/>
        </w:rPr>
        <w:t xml:space="preserve">. Her servants’ </w:t>
      </w:r>
      <w:r w:rsidDel="00000000" w:rsidR="00000000" w:rsidRPr="00000000">
        <w:rPr>
          <w:rFonts w:ascii="Times New Roman" w:cs="Times New Roman" w:eastAsia="Times New Roman" w:hAnsi="Times New Roman"/>
          <w:i w:val="1"/>
          <w:color w:val="ff0000"/>
          <w:sz w:val="24"/>
          <w:szCs w:val="24"/>
          <w:rtl w:val="0"/>
        </w:rPr>
        <w:t xml:space="preserve">loyalty</w:t>
      </w:r>
      <w:r w:rsidDel="00000000" w:rsidR="00000000" w:rsidRPr="00000000">
        <w:rPr>
          <w:rFonts w:ascii="Times New Roman" w:cs="Times New Roman" w:eastAsia="Times New Roman" w:hAnsi="Times New Roman"/>
          <w:i w:val="1"/>
          <w:sz w:val="24"/>
          <w:szCs w:val="24"/>
          <w:rtl w:val="0"/>
        </w:rPr>
        <w:t xml:space="preserve">, too, had to be bought. If she didn’t do it, someone else would”.</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0A">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earned his degree from one of the most prestigious elite universities in China back then. He had profound knowledge and owned properties such as houses and farms, but he was </w:t>
      </w:r>
      <w:r w:rsidDel="00000000" w:rsidR="00000000" w:rsidRPr="00000000">
        <w:rPr>
          <w:rFonts w:ascii="Times New Roman" w:cs="Times New Roman" w:eastAsia="Times New Roman" w:hAnsi="Times New Roman"/>
          <w:b w:val="1"/>
          <w:color w:val="ff0000"/>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associated with any foreign hostile power. Nor did he commit treason in any form. People’s accusations against him were ridiculously </w:t>
      </w:r>
      <w:r w:rsidDel="00000000" w:rsidR="00000000" w:rsidRPr="00000000">
        <w:rPr>
          <w:rFonts w:ascii="Times New Roman" w:cs="Times New Roman" w:eastAsia="Times New Roman" w:hAnsi="Times New Roman"/>
          <w:b w:val="1"/>
          <w:color w:val="ff0000"/>
          <w:sz w:val="24"/>
          <w:szCs w:val="24"/>
          <w:rtl w:val="0"/>
        </w:rPr>
        <w:t xml:space="preserve">fake</w:t>
      </w:r>
      <w:r w:rsidDel="00000000" w:rsidR="00000000" w:rsidRPr="00000000">
        <w:rPr>
          <w:rFonts w:ascii="Times New Roman" w:cs="Times New Roman" w:eastAsia="Times New Roman" w:hAnsi="Times New Roman"/>
          <w:sz w:val="24"/>
          <w:szCs w:val="24"/>
          <w:rtl w:val="0"/>
        </w:rPr>
        <w:t xml:space="preserve">. Regardless, he was </w:t>
      </w:r>
      <w:r w:rsidDel="00000000" w:rsidR="00000000" w:rsidRPr="00000000">
        <w:rPr>
          <w:rFonts w:ascii="Times New Roman" w:cs="Times New Roman" w:eastAsia="Times New Roman" w:hAnsi="Times New Roman"/>
          <w:color w:val="ffffff"/>
          <w:sz w:val="24"/>
          <w:szCs w:val="24"/>
          <w:highlight w:val="red"/>
          <w:rtl w:val="0"/>
        </w:rPr>
        <w:t xml:space="preserve">targeted</w:t>
      </w:r>
      <w:r w:rsidDel="00000000" w:rsidR="00000000" w:rsidRPr="00000000">
        <w:rPr>
          <w:rFonts w:ascii="Times New Roman" w:cs="Times New Roman" w:eastAsia="Times New Roman" w:hAnsi="Times New Roman"/>
          <w:sz w:val="24"/>
          <w:szCs w:val="24"/>
          <w:rtl w:val="0"/>
        </w:rPr>
        <w:t xml:space="preserve">. His house was </w:t>
      </w:r>
      <w:r w:rsidDel="00000000" w:rsidR="00000000" w:rsidRPr="00000000">
        <w:rPr>
          <w:rFonts w:ascii="Times New Roman" w:cs="Times New Roman" w:eastAsia="Times New Roman" w:hAnsi="Times New Roman"/>
          <w:color w:val="ffffff"/>
          <w:sz w:val="24"/>
          <w:szCs w:val="24"/>
          <w:highlight w:val="red"/>
          <w:rtl w:val="0"/>
        </w:rPr>
        <w:t xml:space="preserve">burned</w:t>
      </w:r>
      <w:r w:rsidDel="00000000" w:rsidR="00000000" w:rsidRPr="00000000">
        <w:rPr>
          <w:rFonts w:ascii="Times New Roman" w:cs="Times New Roman" w:eastAsia="Times New Roman" w:hAnsi="Times New Roman"/>
          <w:sz w:val="24"/>
          <w:szCs w:val="24"/>
          <w:rtl w:val="0"/>
        </w:rPr>
        <w:t xml:space="preserve">. His collections were </w:t>
      </w:r>
      <w:r w:rsidDel="00000000" w:rsidR="00000000" w:rsidRPr="00000000">
        <w:rPr>
          <w:rFonts w:ascii="Times New Roman" w:cs="Times New Roman" w:eastAsia="Times New Roman" w:hAnsi="Times New Roman"/>
          <w:color w:val="ffffff"/>
          <w:sz w:val="24"/>
          <w:szCs w:val="24"/>
          <w:highlight w:val="red"/>
          <w:rtl w:val="0"/>
        </w:rPr>
        <w:t xml:space="preserve">robbed</w:t>
      </w:r>
      <w:r w:rsidDel="00000000" w:rsidR="00000000" w:rsidRPr="00000000">
        <w:rPr>
          <w:rFonts w:ascii="Times New Roman" w:cs="Times New Roman" w:eastAsia="Times New Roman" w:hAnsi="Times New Roman"/>
          <w:sz w:val="24"/>
          <w:szCs w:val="24"/>
          <w:rtl w:val="0"/>
        </w:rPr>
        <w:t xml:space="preserve">. His properties were </w:t>
      </w:r>
      <w:r w:rsidDel="00000000" w:rsidR="00000000" w:rsidRPr="00000000">
        <w:rPr>
          <w:rFonts w:ascii="Times New Roman" w:cs="Times New Roman" w:eastAsia="Times New Roman" w:hAnsi="Times New Roman"/>
          <w:color w:val="ffffff"/>
          <w:sz w:val="24"/>
          <w:szCs w:val="24"/>
          <w:highlight w:val="red"/>
          <w:rtl w:val="0"/>
        </w:rPr>
        <w:t xml:space="preserve">destroyed</w:t>
      </w:r>
      <w:r w:rsidDel="00000000" w:rsidR="00000000" w:rsidRPr="00000000">
        <w:rPr>
          <w:rFonts w:ascii="Times New Roman" w:cs="Times New Roman" w:eastAsia="Times New Roman" w:hAnsi="Times New Roman"/>
          <w:sz w:val="24"/>
          <w:szCs w:val="24"/>
          <w:rtl w:val="0"/>
        </w:rPr>
        <w:t xml:space="preserve">. People were coming for him. He had no choice but to </w:t>
      </w:r>
      <w:r w:rsidDel="00000000" w:rsidR="00000000" w:rsidRPr="00000000">
        <w:rPr>
          <w:rFonts w:ascii="Times New Roman" w:cs="Times New Roman" w:eastAsia="Times New Roman" w:hAnsi="Times New Roman"/>
          <w:b w:val="1"/>
          <w:color w:val="ff0000"/>
          <w:sz w:val="24"/>
          <w:szCs w:val="24"/>
          <w:rtl w:val="0"/>
        </w:rPr>
        <w:t xml:space="preserve">flee </w:t>
      </w:r>
      <w:r w:rsidDel="00000000" w:rsidR="00000000" w:rsidRPr="00000000">
        <w:rPr>
          <w:rFonts w:ascii="Times New Roman" w:cs="Times New Roman" w:eastAsia="Times New Roman" w:hAnsi="Times New Roman"/>
          <w:sz w:val="24"/>
          <w:szCs w:val="24"/>
          <w:rtl w:val="0"/>
        </w:rPr>
        <w:t xml:space="preserve">to the Soviet Union. That way, he could at least </w:t>
      </w:r>
      <w:r w:rsidDel="00000000" w:rsidR="00000000" w:rsidRPr="00000000">
        <w:rPr>
          <w:rFonts w:ascii="Times New Roman" w:cs="Times New Roman" w:eastAsia="Times New Roman" w:hAnsi="Times New Roman"/>
          <w:b w:val="1"/>
          <w:color w:val="ff0000"/>
          <w:sz w:val="24"/>
          <w:szCs w:val="24"/>
          <w:rtl w:val="0"/>
        </w:rPr>
        <w:t xml:space="preserve">save </w:t>
      </w:r>
      <w:r w:rsidDel="00000000" w:rsidR="00000000" w:rsidRPr="00000000">
        <w:rPr>
          <w:rFonts w:ascii="Times New Roman" w:cs="Times New Roman" w:eastAsia="Times New Roman" w:hAnsi="Times New Roman"/>
          <w:sz w:val="24"/>
          <w:szCs w:val="24"/>
          <w:rtl w:val="0"/>
        </w:rPr>
        <w:t xml:space="preserve">his loved ones and keep them out of his business (from being targeted too). He had to </w:t>
      </w:r>
      <w:r w:rsidDel="00000000" w:rsidR="00000000" w:rsidRPr="00000000">
        <w:rPr>
          <w:rFonts w:ascii="Times New Roman" w:cs="Times New Roman" w:eastAsia="Times New Roman" w:hAnsi="Times New Roman"/>
          <w:b w:val="1"/>
          <w:color w:val="ff0000"/>
          <w:sz w:val="24"/>
          <w:szCs w:val="24"/>
          <w:rtl w:val="0"/>
        </w:rPr>
        <w:t xml:space="preserve">stay </w:t>
      </w:r>
      <w:r w:rsidDel="00000000" w:rsidR="00000000" w:rsidRPr="00000000">
        <w:rPr>
          <w:rFonts w:ascii="Times New Roman" w:cs="Times New Roman" w:eastAsia="Times New Roman" w:hAnsi="Times New Roman"/>
          <w:sz w:val="24"/>
          <w:szCs w:val="24"/>
          <w:rtl w:val="0"/>
        </w:rPr>
        <w:t xml:space="preserve">in the Soviet Union for </w:t>
      </w:r>
      <w:r w:rsidDel="00000000" w:rsidR="00000000" w:rsidRPr="00000000">
        <w:rPr>
          <w:rFonts w:ascii="Times New Roman" w:cs="Times New Roman" w:eastAsia="Times New Roman" w:hAnsi="Times New Roman"/>
          <w:b w:val="1"/>
          <w:color w:val="ff0000"/>
          <w:sz w:val="24"/>
          <w:szCs w:val="24"/>
          <w:rtl w:val="0"/>
        </w:rPr>
        <w:t xml:space="preserve">decades </w:t>
      </w:r>
      <w:r w:rsidDel="00000000" w:rsidR="00000000" w:rsidRPr="00000000">
        <w:rPr>
          <w:rFonts w:ascii="Times New Roman" w:cs="Times New Roman" w:eastAsia="Times New Roman" w:hAnsi="Times New Roman"/>
          <w:sz w:val="24"/>
          <w:szCs w:val="24"/>
          <w:rtl w:val="0"/>
        </w:rPr>
        <w:t xml:space="preserve">until the end of the Cold War for a chance to return home.</w:t>
      </w:r>
    </w:p>
    <w:p w:rsidR="00000000" w:rsidDel="00000000" w:rsidP="00000000" w:rsidRDefault="00000000" w:rsidRPr="00000000" w14:paraId="0000000B">
      <w:pPr>
        <w:spacing w:line="480" w:lineRule="auto"/>
        <w:ind w:left="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first weeks of 1755, right after Krieszczenskije morozy, </w:t>
      </w:r>
      <w:r w:rsidDel="00000000" w:rsidR="00000000" w:rsidRPr="00000000">
        <w:rPr>
          <w:rFonts w:ascii="Times New Roman" w:cs="Times New Roman" w:eastAsia="Times New Roman" w:hAnsi="Times New Roman"/>
          <w:i w:val="1"/>
          <w:color w:val="0000ff"/>
          <w:sz w:val="24"/>
          <w:szCs w:val="24"/>
          <w:rtl w:val="0"/>
        </w:rPr>
        <w:t xml:space="preserve">the icy-cold days of mid-January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 talk of the coming war had intensified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C">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way she saw it, an </w:t>
      </w:r>
      <w:r w:rsidDel="00000000" w:rsidR="00000000" w:rsidRPr="00000000">
        <w:rPr>
          <w:rFonts w:ascii="Times New Roman" w:cs="Times New Roman" w:eastAsia="Times New Roman" w:hAnsi="Times New Roman"/>
          <w:i w:val="1"/>
          <w:sz w:val="24"/>
          <w:szCs w:val="24"/>
          <w:u w:val="single"/>
          <w:rtl w:val="0"/>
        </w:rPr>
        <w:t xml:space="preserve">insolent bully</w:t>
      </w:r>
      <w:r w:rsidDel="00000000" w:rsidR="00000000" w:rsidRPr="00000000">
        <w:rPr>
          <w:rFonts w:ascii="Times New Roman" w:cs="Times New Roman" w:eastAsia="Times New Roman" w:hAnsi="Times New Roman"/>
          <w:i w:val="1"/>
          <w:sz w:val="24"/>
          <w:szCs w:val="24"/>
          <w:rtl w:val="0"/>
        </w:rPr>
        <w:t xml:space="preserve"> trumped a </w:t>
      </w:r>
      <w:r w:rsidDel="00000000" w:rsidR="00000000" w:rsidRPr="00000000">
        <w:rPr>
          <w:rFonts w:ascii="Times New Roman" w:cs="Times New Roman" w:eastAsia="Times New Roman" w:hAnsi="Times New Roman"/>
          <w:i w:val="1"/>
          <w:sz w:val="24"/>
          <w:szCs w:val="24"/>
          <w:u w:val="single"/>
          <w:rtl w:val="0"/>
        </w:rPr>
        <w:t xml:space="preserve">scheming hypocrite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D">
      <w:pPr>
        <w:spacing w:line="480" w:lineRule="auto"/>
        <w:ind w:left="216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What mattered was that he would not spend his best years entangled in ‘the battlefields of the boudoir’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E">
      <w:pPr>
        <w:spacing w:line="48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His </w:t>
      </w:r>
      <w:r w:rsidDel="00000000" w:rsidR="00000000" w:rsidRPr="00000000">
        <w:rPr>
          <w:rFonts w:ascii="Times New Roman" w:cs="Times New Roman" w:eastAsia="Times New Roman" w:hAnsi="Times New Roman"/>
          <w:b w:val="1"/>
          <w:i w:val="1"/>
          <w:color w:val="ff0000"/>
          <w:sz w:val="24"/>
          <w:szCs w:val="24"/>
          <w:rtl w:val="0"/>
        </w:rPr>
        <w:t xml:space="preserve">honors </w:t>
      </w:r>
      <w:r w:rsidDel="00000000" w:rsidR="00000000" w:rsidRPr="00000000">
        <w:rPr>
          <w:rFonts w:ascii="Times New Roman" w:cs="Times New Roman" w:eastAsia="Times New Roman" w:hAnsi="Times New Roman"/>
          <w:i w:val="1"/>
          <w:sz w:val="24"/>
          <w:szCs w:val="24"/>
          <w:rtl w:val="0"/>
        </w:rPr>
        <w:t xml:space="preserve">would come from the heat of </w:t>
      </w:r>
      <w:r w:rsidDel="00000000" w:rsidR="00000000" w:rsidRPr="00000000">
        <w:rPr>
          <w:rFonts w:ascii="Times New Roman" w:cs="Times New Roman" w:eastAsia="Times New Roman" w:hAnsi="Times New Roman"/>
          <w:b w:val="1"/>
          <w:i w:val="1"/>
          <w:color w:val="ff0000"/>
          <w:sz w:val="24"/>
          <w:szCs w:val="24"/>
          <w:rtl w:val="0"/>
        </w:rPr>
        <w:t xml:space="preserve">battles</w:t>
      </w:r>
      <w:r w:rsidDel="00000000" w:rsidR="00000000" w:rsidRPr="00000000">
        <w:rPr>
          <w:rFonts w:ascii="Times New Roman" w:cs="Times New Roman" w:eastAsia="Times New Roman" w:hAnsi="Times New Roman"/>
          <w:i w:val="1"/>
          <w:sz w:val="24"/>
          <w:szCs w:val="24"/>
          <w:rtl w:val="0"/>
        </w:rPr>
        <w:t xml:space="preserve">, from </w:t>
      </w:r>
      <w:r w:rsidDel="00000000" w:rsidR="00000000" w:rsidRPr="00000000">
        <w:rPr>
          <w:rFonts w:ascii="Times New Roman" w:cs="Times New Roman" w:eastAsia="Times New Roman" w:hAnsi="Times New Roman"/>
          <w:b w:val="1"/>
          <w:i w:val="1"/>
          <w:color w:val="ff0000"/>
          <w:sz w:val="24"/>
          <w:szCs w:val="24"/>
          <w:rtl w:val="0"/>
        </w:rPr>
        <w:t xml:space="preserve">victories </w:t>
      </w:r>
      <w:r w:rsidDel="00000000" w:rsidR="00000000" w:rsidRPr="00000000">
        <w:rPr>
          <w:rFonts w:ascii="Times New Roman" w:cs="Times New Roman" w:eastAsia="Times New Roman" w:hAnsi="Times New Roman"/>
          <w:i w:val="1"/>
          <w:sz w:val="24"/>
          <w:szCs w:val="24"/>
          <w:rtl w:val="0"/>
        </w:rPr>
        <w:t xml:space="preserve">that would bring Russia her </w:t>
      </w:r>
      <w:r w:rsidDel="00000000" w:rsidR="00000000" w:rsidRPr="00000000">
        <w:rPr>
          <w:rFonts w:ascii="Times New Roman" w:cs="Times New Roman" w:eastAsia="Times New Roman" w:hAnsi="Times New Roman"/>
          <w:b w:val="1"/>
          <w:i w:val="1"/>
          <w:color w:val="ff0000"/>
          <w:sz w:val="24"/>
          <w:szCs w:val="24"/>
          <w:rtl w:val="0"/>
        </w:rPr>
        <w:t xml:space="preserve">glory </w:t>
      </w:r>
      <w:r w:rsidDel="00000000" w:rsidR="00000000" w:rsidRPr="00000000">
        <w:rPr>
          <w:rFonts w:ascii="Times New Roman" w:cs="Times New Roman" w:eastAsia="Times New Roman" w:hAnsi="Times New Roman"/>
          <w:i w:val="1"/>
          <w:sz w:val="24"/>
          <w:szCs w:val="24"/>
          <w:rtl w:val="0"/>
        </w:rPr>
        <w:t xml:space="preserve">and him the rank of at least Lieutenant Colonel. </w:t>
      </w:r>
      <w:r w:rsidDel="00000000" w:rsidR="00000000" w:rsidRPr="00000000">
        <w:rPr>
          <w:rFonts w:ascii="Times New Roman" w:cs="Times New Roman" w:eastAsia="Times New Roman" w:hAnsi="Times New Roman"/>
          <w:b w:val="1"/>
          <w:i w:val="1"/>
          <w:color w:val="ff0000"/>
          <w:sz w:val="24"/>
          <w:szCs w:val="24"/>
          <w:rtl w:val="0"/>
        </w:rPr>
        <w:t xml:space="preserve">Advancement </w:t>
      </w:r>
      <w:r w:rsidDel="00000000" w:rsidR="00000000" w:rsidRPr="00000000">
        <w:rPr>
          <w:rFonts w:ascii="Times New Roman" w:cs="Times New Roman" w:eastAsia="Times New Roman" w:hAnsi="Times New Roman"/>
          <w:i w:val="1"/>
          <w:sz w:val="24"/>
          <w:szCs w:val="24"/>
          <w:rtl w:val="0"/>
        </w:rPr>
        <w:t xml:space="preserve">was possible at a time when the maps of Europe were constantly being </w:t>
      </w:r>
      <w:r w:rsidDel="00000000" w:rsidR="00000000" w:rsidRPr="00000000">
        <w:rPr>
          <w:rFonts w:ascii="Times New Roman" w:cs="Times New Roman" w:eastAsia="Times New Roman" w:hAnsi="Times New Roman"/>
          <w:b w:val="1"/>
          <w:i w:val="1"/>
          <w:color w:val="ff0000"/>
          <w:sz w:val="24"/>
          <w:szCs w:val="24"/>
          <w:rtl w:val="0"/>
        </w:rPr>
        <w:t xml:space="preserve">redrawn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F">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become increasingly interested and curious about my grandfather’s experience in the remote Soviet Union. He never talked about it and managed to keep it secret forever if my mother did not tell me any of this. However, as I ruminated on my time with him, I recalled an incident when we were watching a historical documentary on the Anti-Japanese War (the major Asia battlefield of WWII). My grandfather told me he had fought in the war as a teenager, which was about the same age as I was when he passed away. I can never imagine myself fighting against armed invaders as a middle schooler. </w:t>
      </w:r>
    </w:p>
    <w:p w:rsidR="00000000" w:rsidDel="00000000" w:rsidP="00000000" w:rsidRDefault="00000000" w:rsidRPr="00000000" w14:paraId="00000010">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we not talk about </w:t>
      </w:r>
      <w:r w:rsidDel="00000000" w:rsidR="00000000" w:rsidRPr="00000000">
        <w:rPr>
          <w:rFonts w:ascii="Times New Roman" w:cs="Times New Roman" w:eastAsia="Times New Roman" w:hAnsi="Times New Roman"/>
          <w:i w:val="1"/>
          <w:sz w:val="24"/>
          <w:szCs w:val="24"/>
          <w:u w:val="single"/>
          <w:rtl w:val="0"/>
        </w:rPr>
        <w:t xml:space="preserve">family </w:t>
      </w:r>
      <w:r w:rsidDel="00000000" w:rsidR="00000000" w:rsidRPr="00000000">
        <w:rPr>
          <w:rFonts w:ascii="Times New Roman" w:cs="Times New Roman" w:eastAsia="Times New Roman" w:hAnsi="Times New Roman"/>
          <w:i w:val="1"/>
          <w:sz w:val="24"/>
          <w:szCs w:val="24"/>
          <w:rtl w:val="0"/>
        </w:rPr>
        <w:t xml:space="preserve">when </w:t>
      </w:r>
      <w:r w:rsidDel="00000000" w:rsidR="00000000" w:rsidRPr="00000000">
        <w:rPr>
          <w:rFonts w:ascii="Times New Roman" w:cs="Times New Roman" w:eastAsia="Times New Roman" w:hAnsi="Times New Roman"/>
          <w:i w:val="1"/>
          <w:sz w:val="24"/>
          <w:szCs w:val="24"/>
          <w:u w:val="single"/>
          <w:rtl w:val="0"/>
        </w:rPr>
        <w:t xml:space="preserve">family's </w:t>
      </w:r>
      <w:r w:rsidDel="00000000" w:rsidR="00000000" w:rsidRPr="00000000">
        <w:rPr>
          <w:rFonts w:ascii="Times New Roman" w:cs="Times New Roman" w:eastAsia="Times New Roman" w:hAnsi="Times New Roman"/>
          <w:i w:val="1"/>
          <w:sz w:val="24"/>
          <w:szCs w:val="24"/>
          <w:rtl w:val="0"/>
        </w:rPr>
        <w:t xml:space="preserve">all that we got?</w:t>
      </w:r>
    </w:p>
    <w:p w:rsidR="00000000" w:rsidDel="00000000" w:rsidP="00000000" w:rsidRDefault="00000000" w:rsidRPr="00000000" w14:paraId="00000011">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 went through you were standing there by my side</w:t>
      </w:r>
    </w:p>
    <w:p w:rsidR="00000000" w:rsidDel="00000000" w:rsidP="00000000" w:rsidRDefault="00000000" w:rsidRPr="00000000" w14:paraId="00000012">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now you gon' be with me for the last ride</w:t>
      </w:r>
    </w:p>
    <w:p w:rsidR="00000000" w:rsidDel="00000000" w:rsidP="00000000" w:rsidRDefault="00000000" w:rsidRPr="00000000" w14:paraId="00000013">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let the light guide your way, yeah</w:t>
      </w:r>
    </w:p>
    <w:p w:rsidR="00000000" w:rsidDel="00000000" w:rsidP="00000000" w:rsidRDefault="00000000" w:rsidRPr="00000000" w14:paraId="00000014">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every </w:t>
      </w:r>
      <w:r w:rsidDel="00000000" w:rsidR="00000000" w:rsidRPr="00000000">
        <w:rPr>
          <w:rFonts w:ascii="Times New Roman" w:cs="Times New Roman" w:eastAsia="Times New Roman" w:hAnsi="Times New Roman"/>
          <w:i w:val="1"/>
          <w:sz w:val="24"/>
          <w:szCs w:val="24"/>
          <w:u w:val="single"/>
          <w:rtl w:val="0"/>
        </w:rPr>
        <w:t xml:space="preserve">memory </w:t>
      </w:r>
      <w:r w:rsidDel="00000000" w:rsidR="00000000" w:rsidRPr="00000000">
        <w:rPr>
          <w:rFonts w:ascii="Times New Roman" w:cs="Times New Roman" w:eastAsia="Times New Roman" w:hAnsi="Times New Roman"/>
          <w:i w:val="1"/>
          <w:sz w:val="24"/>
          <w:szCs w:val="24"/>
          <w:rtl w:val="0"/>
        </w:rPr>
        <w:t xml:space="preserve">as you go</w:t>
      </w:r>
    </w:p>
    <w:p w:rsidR="00000000" w:rsidDel="00000000" w:rsidP="00000000" w:rsidRDefault="00000000" w:rsidRPr="00000000" w14:paraId="00000015">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every road you take</w:t>
      </w:r>
    </w:p>
    <w:p w:rsidR="00000000" w:rsidDel="00000000" w:rsidP="00000000" w:rsidRDefault="00000000" w:rsidRPr="00000000" w14:paraId="00000016">
      <w:pPr>
        <w:spacing w:before="200" w:line="480" w:lineRule="auto"/>
        <w:ind w:left="0" w:firstLine="0"/>
        <w:jc w:val="righ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Will always lead you</w:t>
      </w:r>
      <w:r w:rsidDel="00000000" w:rsidR="00000000" w:rsidRPr="00000000">
        <w:rPr>
          <w:rFonts w:ascii="Times New Roman" w:cs="Times New Roman" w:eastAsia="Times New Roman" w:hAnsi="Times New Roman"/>
          <w:i w:val="1"/>
          <w:sz w:val="24"/>
          <w:szCs w:val="24"/>
          <w:u w:val="single"/>
          <w:rtl w:val="0"/>
        </w:rPr>
        <w:t xml:space="preserve"> home, home</w:t>
      </w:r>
    </w:p>
    <w:p w:rsidR="00000000" w:rsidDel="00000000" w:rsidP="00000000" w:rsidRDefault="00000000" w:rsidRPr="00000000" w14:paraId="00000017">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been a long day </w:t>
      </w:r>
      <w:r w:rsidDel="00000000" w:rsidR="00000000" w:rsidRPr="00000000">
        <w:rPr>
          <w:rFonts w:ascii="Times New Roman" w:cs="Times New Roman" w:eastAsia="Times New Roman" w:hAnsi="Times New Roman"/>
          <w:i w:val="1"/>
          <w:sz w:val="24"/>
          <w:szCs w:val="24"/>
          <w:u w:val="single"/>
          <w:rtl w:val="0"/>
        </w:rPr>
        <w:t xml:space="preserve">without you</w:t>
      </w:r>
      <w:r w:rsidDel="00000000" w:rsidR="00000000" w:rsidRPr="00000000">
        <w:rPr>
          <w:rFonts w:ascii="Times New Roman" w:cs="Times New Roman" w:eastAsia="Times New Roman" w:hAnsi="Times New Roman"/>
          <w:i w:val="1"/>
          <w:sz w:val="24"/>
          <w:szCs w:val="24"/>
          <w:rtl w:val="0"/>
        </w:rPr>
        <w:t xml:space="preserve">, my friend</w:t>
      </w:r>
    </w:p>
    <w:p w:rsidR="00000000" w:rsidDel="00000000" w:rsidP="00000000" w:rsidRDefault="00000000" w:rsidRPr="00000000" w14:paraId="00000018">
      <w:pPr>
        <w:spacing w:before="200" w:line="480" w:lineRule="auto"/>
        <w:ind w:left="0" w:firstLine="0"/>
        <w:jc w:val="righ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And I'll tell you all about it when I </w:t>
      </w:r>
      <w:r w:rsidDel="00000000" w:rsidR="00000000" w:rsidRPr="00000000">
        <w:rPr>
          <w:rFonts w:ascii="Times New Roman" w:cs="Times New Roman" w:eastAsia="Times New Roman" w:hAnsi="Times New Roman"/>
          <w:i w:val="1"/>
          <w:sz w:val="24"/>
          <w:szCs w:val="24"/>
          <w:u w:val="single"/>
          <w:rtl w:val="0"/>
        </w:rPr>
        <w:t xml:space="preserve">see you again</w:t>
      </w:r>
    </w:p>
    <w:p w:rsidR="00000000" w:rsidDel="00000000" w:rsidP="00000000" w:rsidRDefault="00000000" w:rsidRPr="00000000" w14:paraId="00000019">
      <w:pPr>
        <w:spacing w:before="200"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come a </w:t>
      </w:r>
      <w:r w:rsidDel="00000000" w:rsidR="00000000" w:rsidRPr="00000000">
        <w:rPr>
          <w:rFonts w:ascii="Times New Roman" w:cs="Times New Roman" w:eastAsia="Times New Roman" w:hAnsi="Times New Roman"/>
          <w:i w:val="1"/>
          <w:sz w:val="24"/>
          <w:szCs w:val="24"/>
          <w:u w:val="single"/>
          <w:rtl w:val="0"/>
        </w:rPr>
        <w:t xml:space="preserve">long way</w:t>
      </w:r>
      <w:r w:rsidDel="00000000" w:rsidR="00000000" w:rsidRPr="00000000">
        <w:rPr>
          <w:rFonts w:ascii="Times New Roman" w:cs="Times New Roman" w:eastAsia="Times New Roman" w:hAnsi="Times New Roman"/>
          <w:i w:val="1"/>
          <w:sz w:val="24"/>
          <w:szCs w:val="24"/>
          <w:rtl w:val="0"/>
        </w:rPr>
        <w:t xml:space="preserve"> from where we began</w:t>
      </w:r>
    </w:p>
    <w:p w:rsidR="00000000" w:rsidDel="00000000" w:rsidP="00000000" w:rsidRDefault="00000000" w:rsidRPr="00000000" w14:paraId="0000001A">
      <w:pPr>
        <w:spacing w:before="200" w:line="480" w:lineRule="auto"/>
        <w:ind w:left="0" w:firstLine="0"/>
        <w:jc w:val="righ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Oh, I'll tell you all about it when I </w:t>
      </w:r>
      <w:r w:rsidDel="00000000" w:rsidR="00000000" w:rsidRPr="00000000">
        <w:rPr>
          <w:rFonts w:ascii="Times New Roman" w:cs="Times New Roman" w:eastAsia="Times New Roman" w:hAnsi="Times New Roman"/>
          <w:i w:val="1"/>
          <w:sz w:val="24"/>
          <w:szCs w:val="24"/>
          <w:u w:val="single"/>
          <w:rtl w:val="0"/>
        </w:rPr>
        <w:t xml:space="preserve">see you again</w:t>
      </w:r>
    </w:p>
    <w:p w:rsidR="00000000" w:rsidDel="00000000" w:rsidP="00000000" w:rsidRDefault="00000000" w:rsidRPr="00000000" w14:paraId="0000001B">
      <w:pPr>
        <w:spacing w:before="200" w:line="480" w:lineRule="auto"/>
        <w:ind w:left="0" w:firstLine="0"/>
        <w:jc w:val="right"/>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When I </w:t>
      </w:r>
      <w:r w:rsidDel="00000000" w:rsidR="00000000" w:rsidRPr="00000000">
        <w:rPr>
          <w:rFonts w:ascii="Times New Roman" w:cs="Times New Roman" w:eastAsia="Times New Roman" w:hAnsi="Times New Roman"/>
          <w:i w:val="1"/>
          <w:sz w:val="24"/>
          <w:szCs w:val="24"/>
          <w:u w:val="single"/>
          <w:rtl w:val="0"/>
        </w:rPr>
        <w:t xml:space="preserve">see you again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5</w:t>
      </w:r>
    </w:p>
    <w:p w:rsidR="00000000" w:rsidDel="00000000" w:rsidP="00000000" w:rsidRDefault="00000000" w:rsidRPr="00000000" w14:paraId="0000001C">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my grandfather and me is much like companionship. </w:t>
      </w:r>
      <w:r w:rsidDel="00000000" w:rsidR="00000000" w:rsidRPr="00000000">
        <w:rPr>
          <w:rFonts w:ascii="Times New Roman" w:cs="Times New Roman" w:eastAsia="Times New Roman" w:hAnsi="Times New Roman"/>
          <w:i w:val="1"/>
          <w:sz w:val="24"/>
          <w:szCs w:val="24"/>
          <w:rtl w:val="0"/>
        </w:rPr>
        <w:t xml:space="preserve">See You Again</w:t>
      </w:r>
      <w:r w:rsidDel="00000000" w:rsidR="00000000" w:rsidRPr="00000000">
        <w:rPr>
          <w:rFonts w:ascii="Times New Roman" w:cs="Times New Roman" w:eastAsia="Times New Roman" w:hAnsi="Times New Roman"/>
          <w:sz w:val="24"/>
          <w:szCs w:val="24"/>
          <w:rtl w:val="0"/>
        </w:rPr>
        <w:t xml:space="preserve"> is written to mourn for Paul, one of the leading actors in </w:t>
      </w:r>
      <w:r w:rsidDel="00000000" w:rsidR="00000000" w:rsidRPr="00000000">
        <w:rPr>
          <w:rFonts w:ascii="Times New Roman" w:cs="Times New Roman" w:eastAsia="Times New Roman" w:hAnsi="Times New Roman"/>
          <w:i w:val="1"/>
          <w:sz w:val="24"/>
          <w:szCs w:val="24"/>
          <w:rtl w:val="0"/>
        </w:rPr>
        <w:t xml:space="preserve">Fast and Furious </w:t>
      </w:r>
      <w:r w:rsidDel="00000000" w:rsidR="00000000" w:rsidRPr="00000000">
        <w:rPr>
          <w:rFonts w:ascii="Times New Roman" w:cs="Times New Roman" w:eastAsia="Times New Roman" w:hAnsi="Times New Roman"/>
          <w:sz w:val="24"/>
          <w:szCs w:val="24"/>
          <w:rtl w:val="0"/>
        </w:rPr>
        <w:t xml:space="preserve">who died in a car accident. His death was only a few weeks from my grandfather’s. I shed tears as I watched the film. What the lyrics describe echoed the time spent with my grandfather.</w:t>
      </w:r>
      <w:r w:rsidDel="00000000" w:rsidR="00000000" w:rsidRPr="00000000">
        <w:rPr>
          <w:rtl w:val="0"/>
        </w:rPr>
      </w:r>
    </w:p>
    <w:p w:rsidR="00000000" w:rsidDel="00000000" w:rsidP="00000000" w:rsidRDefault="00000000" w:rsidRPr="00000000" w14:paraId="0000001D">
      <w:pPr>
        <w:shd w:fill="ffffff" w:val="clear"/>
        <w:spacing w:line="480" w:lineRule="auto"/>
        <w:ind w:left="288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d9d2e9" w:val="clear"/>
          <w:rtl w:val="0"/>
        </w:rPr>
        <w:t xml:space="preserve">"Emotionally, traditional Chinese fathers have the image of being </w:t>
      </w:r>
      <w:r w:rsidDel="00000000" w:rsidR="00000000" w:rsidRPr="00000000">
        <w:rPr>
          <w:rFonts w:ascii="Times New Roman" w:cs="Times New Roman" w:eastAsia="Times New Roman" w:hAnsi="Times New Roman"/>
          <w:i w:val="1"/>
          <w:color w:val="222222"/>
          <w:sz w:val="24"/>
          <w:szCs w:val="24"/>
          <w:u w:val="single"/>
          <w:shd w:fill="d9d2e9" w:val="clear"/>
          <w:rtl w:val="0"/>
        </w:rPr>
        <w:t xml:space="preserve">distant</w:t>
      </w:r>
      <w:r w:rsidDel="00000000" w:rsidR="00000000" w:rsidRPr="00000000">
        <w:rPr>
          <w:rFonts w:ascii="Times New Roman" w:cs="Times New Roman" w:eastAsia="Times New Roman" w:hAnsi="Times New Roman"/>
          <w:i w:val="1"/>
          <w:color w:val="222222"/>
          <w:sz w:val="24"/>
          <w:szCs w:val="24"/>
          <w:shd w:fill="d9d2e9" w:val="clear"/>
          <w:rtl w:val="0"/>
        </w:rPr>
        <w:t xml:space="preserve">, </w:t>
      </w:r>
      <w:r w:rsidDel="00000000" w:rsidR="00000000" w:rsidRPr="00000000">
        <w:rPr>
          <w:rFonts w:ascii="Times New Roman" w:cs="Times New Roman" w:eastAsia="Times New Roman" w:hAnsi="Times New Roman"/>
          <w:i w:val="1"/>
          <w:color w:val="222222"/>
          <w:sz w:val="24"/>
          <w:szCs w:val="24"/>
          <w:u w:val="single"/>
          <w:shd w:fill="d9d2e9" w:val="clear"/>
          <w:rtl w:val="0"/>
        </w:rPr>
        <w:t xml:space="preserve">strict</w:t>
      </w:r>
      <w:r w:rsidDel="00000000" w:rsidR="00000000" w:rsidRPr="00000000">
        <w:rPr>
          <w:rFonts w:ascii="Times New Roman" w:cs="Times New Roman" w:eastAsia="Times New Roman" w:hAnsi="Times New Roman"/>
          <w:i w:val="1"/>
          <w:color w:val="222222"/>
          <w:sz w:val="24"/>
          <w:szCs w:val="24"/>
          <w:shd w:fill="d9d2e9" w:val="clear"/>
          <w:rtl w:val="0"/>
        </w:rPr>
        <w:t xml:space="preserve">, and </w:t>
      </w:r>
      <w:r w:rsidDel="00000000" w:rsidR="00000000" w:rsidRPr="00000000">
        <w:rPr>
          <w:rFonts w:ascii="Times New Roman" w:cs="Times New Roman" w:eastAsia="Times New Roman" w:hAnsi="Times New Roman"/>
          <w:i w:val="1"/>
          <w:color w:val="222222"/>
          <w:sz w:val="24"/>
          <w:szCs w:val="24"/>
          <w:u w:val="single"/>
          <w:shd w:fill="d9d2e9" w:val="clear"/>
          <w:rtl w:val="0"/>
        </w:rPr>
        <w:t xml:space="preserve">nonexpressive</w:t>
      </w:r>
      <w:r w:rsidDel="00000000" w:rsidR="00000000" w:rsidRPr="00000000">
        <w:rPr>
          <w:rFonts w:ascii="Times New Roman" w:cs="Times New Roman" w:eastAsia="Times New Roman" w:hAnsi="Times New Roman"/>
          <w:i w:val="1"/>
          <w:color w:val="222222"/>
          <w:sz w:val="24"/>
          <w:szCs w:val="24"/>
          <w:shd w:fill="d9d2e9" w:val="clear"/>
          <w:rtl w:val="0"/>
        </w:rPr>
        <w:t xml:space="preserve">".</w:t>
      </w:r>
      <w:r w:rsidDel="00000000" w:rsidR="00000000" w:rsidRPr="00000000">
        <w:rPr>
          <w:rFonts w:ascii="Times New Roman" w:cs="Times New Roman" w:eastAsia="Times New Roman" w:hAnsi="Times New Roman"/>
          <w:i w:val="1"/>
          <w:color w:val="222222"/>
          <w:sz w:val="24"/>
          <w:szCs w:val="24"/>
          <w:shd w:fill="d9d2e9" w:val="clear"/>
          <w:vertAlign w:val="superscript"/>
          <w:rtl w:val="0"/>
        </w:rPr>
        <w:t xml:space="preserve">6</w:t>
      </w: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relationship with my father is completely different from my grandfather. </w:t>
      </w:r>
      <w:r w:rsidDel="00000000" w:rsidR="00000000" w:rsidRPr="00000000">
        <w:rPr>
          <w:rFonts w:ascii="Times New Roman" w:cs="Times New Roman" w:eastAsia="Times New Roman" w:hAnsi="Times New Roman"/>
          <w:sz w:val="24"/>
          <w:szCs w:val="24"/>
          <w:rtl w:val="0"/>
        </w:rPr>
        <w:t xml:space="preserve">In some aspects, they are two extreme opposites.</w:t>
      </w:r>
    </w:p>
    <w:p w:rsidR="00000000" w:rsidDel="00000000" w:rsidP="00000000" w:rsidRDefault="00000000" w:rsidRPr="00000000" w14:paraId="0000001F">
      <w:pPr>
        <w:spacing w:line="48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rtl w:val="0"/>
        </w:rPr>
        <w:t xml:space="preserve">"If father involvement is evidently important, what does the literature say about ways to enhance levels of fathers’ engagement with their children? Evidently,</w:t>
      </w:r>
      <w:r w:rsidDel="00000000" w:rsidR="00000000" w:rsidRPr="00000000">
        <w:rPr>
          <w:rFonts w:ascii="Times New Roman" w:cs="Times New Roman" w:eastAsia="Times New Roman" w:hAnsi="Times New Roman"/>
          <w:i w:val="1"/>
          <w:color w:val="ff0000"/>
          <w:sz w:val="24"/>
          <w:szCs w:val="24"/>
          <w:rtl w:val="0"/>
        </w:rPr>
        <w:t xml:space="preserve"> time resources</w:t>
      </w:r>
      <w:r w:rsidDel="00000000" w:rsidR="00000000" w:rsidRPr="00000000">
        <w:rPr>
          <w:rFonts w:ascii="Times New Roman" w:cs="Times New Roman" w:eastAsia="Times New Roman" w:hAnsi="Times New Roman"/>
          <w:i w:val="1"/>
          <w:color w:val="222222"/>
          <w:sz w:val="24"/>
          <w:szCs w:val="24"/>
          <w:rtl w:val="0"/>
        </w:rPr>
        <w:t xml:space="preserve"> are a significant predictor of parental involvement. Several studies with Japanese families have concluded that availability is reliably linked to</w:t>
      </w:r>
      <w:r w:rsidDel="00000000" w:rsidR="00000000" w:rsidRPr="00000000">
        <w:rPr>
          <w:rFonts w:ascii="Times New Roman" w:cs="Times New Roman" w:eastAsia="Times New Roman" w:hAnsi="Times New Roman"/>
          <w:i w:val="1"/>
          <w:color w:val="ff0000"/>
          <w:sz w:val="24"/>
          <w:szCs w:val="24"/>
          <w:rtl w:val="0"/>
        </w:rPr>
        <w:t xml:space="preserve"> the amount of time spent with children</w:t>
      </w:r>
      <w:r w:rsidDel="00000000" w:rsidR="00000000" w:rsidRPr="00000000">
        <w:rPr>
          <w:rFonts w:ascii="Times New Roman" w:cs="Times New Roman" w:eastAsia="Times New Roman" w:hAnsi="Times New Roman"/>
          <w:i w:val="1"/>
          <w:color w:val="222222"/>
          <w:sz w:val="24"/>
          <w:szCs w:val="24"/>
          <w:rtl w:val="0"/>
        </w:rPr>
        <w:t xml:space="preserve">. Fathers who </w:t>
      </w:r>
      <w:r w:rsidDel="00000000" w:rsidR="00000000" w:rsidRPr="00000000">
        <w:rPr>
          <w:rFonts w:ascii="Times New Roman" w:cs="Times New Roman" w:eastAsia="Times New Roman" w:hAnsi="Times New Roman"/>
          <w:i w:val="1"/>
          <w:color w:val="ff0000"/>
          <w:sz w:val="24"/>
          <w:szCs w:val="24"/>
          <w:rtl w:val="0"/>
        </w:rPr>
        <w:t xml:space="preserve">work shorter hours</w:t>
      </w:r>
      <w:r w:rsidDel="00000000" w:rsidR="00000000" w:rsidRPr="00000000">
        <w:rPr>
          <w:rFonts w:ascii="Times New Roman" w:cs="Times New Roman" w:eastAsia="Times New Roman" w:hAnsi="Times New Roman"/>
          <w:i w:val="1"/>
          <w:color w:val="222222"/>
          <w:sz w:val="24"/>
          <w:szCs w:val="24"/>
          <w:rtl w:val="0"/>
        </w:rPr>
        <w:t xml:space="preserve"> tend to spend more time with their children (Ishii‐Kuntz et al., 2004; Ishii‐Kuntz, 2013). In South Korea, father involvement is similarly dependent on </w:t>
      </w:r>
      <w:r w:rsidDel="00000000" w:rsidR="00000000" w:rsidRPr="00000000">
        <w:rPr>
          <w:rFonts w:ascii="Times New Roman" w:cs="Times New Roman" w:eastAsia="Times New Roman" w:hAnsi="Times New Roman"/>
          <w:i w:val="1"/>
          <w:color w:val="ff0000"/>
          <w:sz w:val="24"/>
          <w:szCs w:val="24"/>
          <w:rtl w:val="0"/>
        </w:rPr>
        <w:t xml:space="preserve">available time away from work</w:t>
      </w:r>
      <w:r w:rsidDel="00000000" w:rsidR="00000000" w:rsidRPr="00000000">
        <w:rPr>
          <w:rFonts w:ascii="Times New Roman" w:cs="Times New Roman" w:eastAsia="Times New Roman" w:hAnsi="Times New Roman"/>
          <w:i w:val="1"/>
          <w:color w:val="222222"/>
          <w:sz w:val="24"/>
          <w:szCs w:val="24"/>
          <w:rtl w:val="0"/>
        </w:rPr>
        <w:t xml:space="preserve"> (Kim &amp; Ho, 2012); however, the 1997 Asian financial crisis affected fathering roles as Korean men felt they needed to devote more time to work and professional development in order to maintain job stability (Kwon &amp; Roy, 2007). Xu and Yeung (2013) observed that </w:t>
      </w:r>
      <w:r w:rsidDel="00000000" w:rsidR="00000000" w:rsidRPr="00000000">
        <w:rPr>
          <w:rFonts w:ascii="Times New Roman" w:cs="Times New Roman" w:eastAsia="Times New Roman" w:hAnsi="Times New Roman"/>
          <w:i w:val="1"/>
          <w:color w:val="ff0000"/>
          <w:sz w:val="24"/>
          <w:szCs w:val="24"/>
          <w:rtl w:val="0"/>
        </w:rPr>
        <w:t xml:space="preserve">fathers’ long working hours, occupational status, and household assets negatively associate with the amount of time spent with daughters</w:t>
      </w:r>
      <w:r w:rsidDel="00000000" w:rsidR="00000000" w:rsidRPr="00000000">
        <w:rPr>
          <w:rFonts w:ascii="Times New Roman" w:cs="Times New Roman" w:eastAsia="Times New Roman" w:hAnsi="Times New Roman"/>
          <w:i w:val="1"/>
          <w:color w:val="222222"/>
          <w:sz w:val="24"/>
          <w:szCs w:val="24"/>
          <w:rtl w:val="0"/>
        </w:rPr>
        <w:t xml:space="preserve">. In families where fathers held higher administrative positions, </w:t>
      </w:r>
      <w:r w:rsidDel="00000000" w:rsidR="00000000" w:rsidRPr="00000000">
        <w:rPr>
          <w:rFonts w:ascii="Times New Roman" w:cs="Times New Roman" w:eastAsia="Times New Roman" w:hAnsi="Times New Roman"/>
          <w:i w:val="1"/>
          <w:color w:val="ff0000"/>
          <w:sz w:val="24"/>
          <w:szCs w:val="24"/>
          <w:rtl w:val="0"/>
        </w:rPr>
        <w:t xml:space="preserve">earning income is rationalized as a way to express love for their children and to contribute to children’s educational success</w:t>
      </w:r>
      <w:r w:rsidDel="00000000" w:rsidR="00000000" w:rsidRPr="00000000">
        <w:rPr>
          <w:rFonts w:ascii="Times New Roman" w:cs="Times New Roman" w:eastAsia="Times New Roman" w:hAnsi="Times New Roman"/>
          <w:i w:val="1"/>
          <w:color w:val="222222"/>
          <w:sz w:val="24"/>
          <w:szCs w:val="24"/>
          <w:rtl w:val="0"/>
        </w:rPr>
        <w:t xml:space="preserve"> (Xu &amp; Yeung, 2013). Similar findings about work as a barrier to father‐child engagement have been found in research with Taiwanese families (Ho et al., 2011)"</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Fonts w:ascii="Times New Roman" w:cs="Times New Roman" w:eastAsia="Times New Roman" w:hAnsi="Times New Roman"/>
          <w:i w:val="1"/>
          <w:color w:val="222222"/>
          <w:sz w:val="24"/>
          <w:szCs w:val="24"/>
          <w:vertAlign w:val="superscript"/>
          <w:rtl w:val="0"/>
        </w:rPr>
        <w:t xml:space="preserve">7</w:t>
      </w:r>
      <w:r w:rsidDel="00000000" w:rsidR="00000000" w:rsidRPr="00000000">
        <w:rPr>
          <w:rtl w:val="0"/>
        </w:rPr>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indeed works hard. He consecrates such a large portion of his time in life to work that we barely spend time together. Even when we do, neither of us speaks but we rather keep silent. Despite my father’s few words of concern as well as financial support for the family, which he might regard as the proper expression of love, it is almost as if I am from a single-parent family and my mother solely raises me up. </w:t>
      </w:r>
      <w:r w:rsidDel="00000000" w:rsidR="00000000" w:rsidRPr="00000000">
        <w:rPr>
          <w:rtl w:val="0"/>
        </w:rPr>
      </w:r>
    </w:p>
    <w:p w:rsidR="00000000" w:rsidDel="00000000" w:rsidP="00000000" w:rsidRDefault="00000000" w:rsidRPr="00000000" w14:paraId="00000021">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mean he’s just </w:t>
      </w:r>
      <w:r w:rsidDel="00000000" w:rsidR="00000000" w:rsidRPr="00000000">
        <w:rPr>
          <w:rFonts w:ascii="Times New Roman" w:cs="Times New Roman" w:eastAsia="Times New Roman" w:hAnsi="Times New Roman"/>
          <w:i w:val="1"/>
          <w:sz w:val="24"/>
          <w:szCs w:val="24"/>
          <w:shd w:fill="d9d9d9" w:val="clear"/>
          <w:rtl w:val="0"/>
        </w:rPr>
        <w:t xml:space="preserve">died</w:t>
      </w:r>
      <w:r w:rsidDel="00000000" w:rsidR="00000000" w:rsidRPr="00000000">
        <w:rPr>
          <w:rFonts w:ascii="Times New Roman" w:cs="Times New Roman" w:eastAsia="Times New Roman" w:hAnsi="Times New Roman"/>
          <w:i w:val="1"/>
          <w:sz w:val="24"/>
          <w:szCs w:val="24"/>
          <w:rtl w:val="0"/>
        </w:rPr>
        <w:t xml:space="preserve">? How can that be? He was born in 1901,  for Christ’s sake. He must have been </w:t>
      </w:r>
      <w:r w:rsidDel="00000000" w:rsidR="00000000" w:rsidRPr="00000000">
        <w:rPr>
          <w:rFonts w:ascii="Times New Roman" w:cs="Times New Roman" w:eastAsia="Times New Roman" w:hAnsi="Times New Roman"/>
          <w:i w:val="1"/>
          <w:sz w:val="24"/>
          <w:szCs w:val="24"/>
          <w:shd w:fill="d9d9d9" w:val="clear"/>
          <w:rtl w:val="0"/>
        </w:rPr>
        <w:t xml:space="preserve">dead </w:t>
      </w:r>
      <w:r w:rsidDel="00000000" w:rsidR="00000000" w:rsidRPr="00000000">
        <w:rPr>
          <w:rFonts w:ascii="Times New Roman" w:cs="Times New Roman" w:eastAsia="Times New Roman" w:hAnsi="Times New Roman"/>
          <w:i w:val="1"/>
          <w:sz w:val="24"/>
          <w:szCs w:val="24"/>
          <w:rtl w:val="0"/>
        </w:rPr>
        <w:t xml:space="preserve">for years. </w:t>
      </w:r>
    </w:p>
    <w:p w:rsidR="00000000" w:rsidDel="00000000" w:rsidP="00000000" w:rsidRDefault="00000000" w:rsidRPr="00000000" w14:paraId="00000022">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i w:val="1"/>
          <w:sz w:val="24"/>
          <w:szCs w:val="24"/>
          <w:shd w:fill="d9d9d9" w:val="clear"/>
          <w:rtl w:val="0"/>
        </w:rPr>
        <w:t xml:space="preserve">died </w:t>
      </w:r>
      <w:r w:rsidDel="00000000" w:rsidR="00000000" w:rsidRPr="00000000">
        <w:rPr>
          <w:rFonts w:ascii="Times New Roman" w:cs="Times New Roman" w:eastAsia="Times New Roman" w:hAnsi="Times New Roman"/>
          <w:i w:val="1"/>
          <w:sz w:val="24"/>
          <w:szCs w:val="24"/>
          <w:rtl w:val="0"/>
        </w:rPr>
        <w:t xml:space="preserve">on the 25th of February, the voice was telling me – apparently this was my father’s lawyer. … My father’s </w:t>
      </w:r>
      <w:r w:rsidDel="00000000" w:rsidR="00000000" w:rsidRPr="00000000">
        <w:rPr>
          <w:rFonts w:ascii="Times New Roman" w:cs="Times New Roman" w:eastAsia="Times New Roman" w:hAnsi="Times New Roman"/>
          <w:i w:val="1"/>
          <w:sz w:val="24"/>
          <w:szCs w:val="24"/>
          <w:shd w:fill="d9d9d9" w:val="clear"/>
          <w:rtl w:val="0"/>
        </w:rPr>
        <w:t xml:space="preserve">funeral </w:t>
      </w:r>
      <w:r w:rsidDel="00000000" w:rsidR="00000000" w:rsidRPr="00000000">
        <w:rPr>
          <w:rFonts w:ascii="Times New Roman" w:cs="Times New Roman" w:eastAsia="Times New Roman" w:hAnsi="Times New Roman"/>
          <w:i w:val="1"/>
          <w:sz w:val="24"/>
          <w:szCs w:val="24"/>
          <w:rtl w:val="0"/>
        </w:rPr>
        <w:t xml:space="preserve">had been yesterday – a Masonic service conducted by my father’s lodge in Escondido, California. My father had been cremated and his </w:t>
      </w:r>
      <w:r w:rsidDel="00000000" w:rsidR="00000000" w:rsidRPr="00000000">
        <w:rPr>
          <w:rFonts w:ascii="Times New Roman" w:cs="Times New Roman" w:eastAsia="Times New Roman" w:hAnsi="Times New Roman"/>
          <w:i w:val="1"/>
          <w:sz w:val="24"/>
          <w:szCs w:val="24"/>
          <w:shd w:fill="d9d9d9" w:val="clear"/>
          <w:rtl w:val="0"/>
        </w:rPr>
        <w:t xml:space="preserve">ashes </w:t>
      </w:r>
      <w:r w:rsidDel="00000000" w:rsidR="00000000" w:rsidRPr="00000000">
        <w:rPr>
          <w:rFonts w:ascii="Times New Roman" w:cs="Times New Roman" w:eastAsia="Times New Roman" w:hAnsi="Times New Roman"/>
          <w:i w:val="1"/>
          <w:sz w:val="24"/>
          <w:szCs w:val="24"/>
          <w:rtl w:val="0"/>
        </w:rPr>
        <w:t xml:space="preserve">scattered at sea. He’d been a remarkable man. He’d </w:t>
      </w:r>
      <w:r w:rsidDel="00000000" w:rsidR="00000000" w:rsidRPr="00000000">
        <w:rPr>
          <w:rFonts w:ascii="Times New Roman" w:cs="Times New Roman" w:eastAsia="Times New Roman" w:hAnsi="Times New Roman"/>
          <w:i w:val="1"/>
          <w:sz w:val="24"/>
          <w:szCs w:val="24"/>
          <w:shd w:fill="d9d9d9" w:val="clear"/>
          <w:rtl w:val="0"/>
        </w:rPr>
        <w:t xml:space="preserve">died </w:t>
      </w:r>
      <w:r w:rsidDel="00000000" w:rsidR="00000000" w:rsidRPr="00000000">
        <w:rPr>
          <w:rFonts w:ascii="Times New Roman" w:cs="Times New Roman" w:eastAsia="Times New Roman" w:hAnsi="Times New Roman"/>
          <w:i w:val="1"/>
          <w:sz w:val="24"/>
          <w:szCs w:val="24"/>
          <w:rtl w:val="0"/>
        </w:rPr>
        <w:t xml:space="preserve">just a few months short of his 96th birthday. He’d never lost his memory. He was lucid right up to the end. </w:t>
      </w:r>
      <w:r w:rsidDel="00000000" w:rsidR="00000000" w:rsidRPr="00000000">
        <w:rPr>
          <w:rtl w:val="0"/>
        </w:rPr>
      </w:r>
    </w:p>
    <w:p w:rsidR="00000000" w:rsidDel="00000000" w:rsidP="00000000" w:rsidRDefault="00000000" w:rsidRPr="00000000" w14:paraId="00000023">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is that right?’ I said. Why, I thought, </w:t>
      </w:r>
      <w:r w:rsidDel="00000000" w:rsidR="00000000" w:rsidRPr="00000000">
        <w:rPr>
          <w:rFonts w:ascii="Times New Roman" w:cs="Times New Roman" w:eastAsia="Times New Roman" w:hAnsi="Times New Roman"/>
          <w:i w:val="1"/>
          <w:sz w:val="24"/>
          <w:szCs w:val="24"/>
          <w:rtl w:val="0"/>
        </w:rPr>
        <w:t xml:space="preserve">should I give a shit </w:t>
      </w:r>
      <w:r w:rsidDel="00000000" w:rsidR="00000000" w:rsidRPr="00000000">
        <w:rPr>
          <w:rFonts w:ascii="Times New Roman" w:cs="Times New Roman" w:eastAsia="Times New Roman" w:hAnsi="Times New Roman"/>
          <w:i w:val="1"/>
          <w:sz w:val="24"/>
          <w:szCs w:val="24"/>
          <w:rtl w:val="0"/>
        </w:rPr>
        <w:t xml:space="preserve">whether or not he’d been lucid right up to the end?</w:t>
      </w:r>
    </w:p>
    <w:p w:rsidR="00000000" w:rsidDel="00000000" w:rsidP="00000000" w:rsidRDefault="00000000" w:rsidRPr="00000000" w14:paraId="00000024">
      <w:pPr>
        <w:spacing w:line="480" w:lineRule="auto"/>
        <w:ind w:left="720"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 sorry to say that he didn’t leave you anything.’ ‘Uh-huh.’ Was I supposed to be surprised by that? Disappointed? If I’d known about my father’s </w:t>
      </w:r>
      <w:r w:rsidDel="00000000" w:rsidR="00000000" w:rsidRPr="00000000">
        <w:rPr>
          <w:rFonts w:ascii="Times New Roman" w:cs="Times New Roman" w:eastAsia="Times New Roman" w:hAnsi="Times New Roman"/>
          <w:i w:val="1"/>
          <w:sz w:val="24"/>
          <w:szCs w:val="24"/>
          <w:shd w:fill="d9d9d9" w:val="clear"/>
          <w:rtl w:val="0"/>
        </w:rPr>
        <w:t xml:space="preserve">existence</w:t>
      </w:r>
      <w:r w:rsidDel="00000000" w:rsidR="00000000" w:rsidRPr="00000000">
        <w:rPr>
          <w:rFonts w:ascii="Times New Roman" w:cs="Times New Roman" w:eastAsia="Times New Roman" w:hAnsi="Times New Roman"/>
          <w:i w:val="1"/>
          <w:sz w:val="24"/>
          <w:szCs w:val="24"/>
          <w:rtl w:val="0"/>
        </w:rPr>
        <w:t xml:space="preserve">, I would have expected exactly what I’d always got from him – </w:t>
      </w:r>
      <w:r w:rsidDel="00000000" w:rsidR="00000000" w:rsidRPr="00000000">
        <w:rPr>
          <w:rFonts w:ascii="Times New Roman" w:cs="Times New Roman" w:eastAsia="Times New Roman" w:hAnsi="Times New Roman"/>
          <w:i w:val="1"/>
          <w:sz w:val="24"/>
          <w:szCs w:val="24"/>
          <w:shd w:fill="d9d9d9" w:val="clear"/>
          <w:rtl w:val="0"/>
        </w:rPr>
        <w:t xml:space="preserve">nothing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5">
      <w:pPr>
        <w:spacing w:line="48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How strange, I thought – how </w:t>
      </w:r>
      <w:r w:rsidDel="00000000" w:rsidR="00000000" w:rsidRPr="00000000">
        <w:rPr>
          <w:rFonts w:ascii="Times New Roman" w:cs="Times New Roman" w:eastAsia="Times New Roman" w:hAnsi="Times New Roman"/>
          <w:i w:val="1"/>
          <w:sz w:val="24"/>
          <w:szCs w:val="24"/>
          <w:shd w:fill="d9d9d9" w:val="clear"/>
          <w:rtl w:val="0"/>
        </w:rPr>
        <w:t xml:space="preserve">meaningless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sz w:val="24"/>
          <w:szCs w:val="24"/>
          <w:shd w:fill="d9d9d9" w:val="clear"/>
          <w:rtl w:val="0"/>
        </w:rPr>
        <w:t xml:space="preserve">useless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sz w:val="24"/>
          <w:szCs w:val="24"/>
          <w:shd w:fill="d9d9d9" w:val="clear"/>
          <w:rtl w:val="0"/>
        </w:rPr>
        <w:t xml:space="preserve">anticlimactic</w:t>
      </w:r>
      <w:r w:rsidDel="00000000" w:rsidR="00000000" w:rsidRPr="00000000">
        <w:rPr>
          <w:rFonts w:ascii="Times New Roman" w:cs="Times New Roman" w:eastAsia="Times New Roman" w:hAnsi="Times New Roman"/>
          <w:i w:val="1"/>
          <w:sz w:val="24"/>
          <w:szCs w:val="24"/>
          <w:rtl w:val="0"/>
        </w:rPr>
        <w:t xml:space="preserve">. I’d </w:t>
      </w:r>
      <w:r w:rsidDel="00000000" w:rsidR="00000000" w:rsidRPr="00000000">
        <w:rPr>
          <w:rFonts w:ascii="Times New Roman" w:cs="Times New Roman" w:eastAsia="Times New Roman" w:hAnsi="Times New Roman"/>
          <w:i w:val="1"/>
          <w:sz w:val="24"/>
          <w:szCs w:val="24"/>
          <w:shd w:fill="d9d9d9" w:val="clear"/>
          <w:rtl w:val="0"/>
        </w:rPr>
        <w:t xml:space="preserve">never </w:t>
      </w:r>
      <w:r w:rsidDel="00000000" w:rsidR="00000000" w:rsidRPr="00000000">
        <w:rPr>
          <w:rFonts w:ascii="Times New Roman" w:cs="Times New Roman" w:eastAsia="Times New Roman" w:hAnsi="Times New Roman"/>
          <w:i w:val="1"/>
          <w:sz w:val="24"/>
          <w:szCs w:val="24"/>
          <w:rtl w:val="0"/>
        </w:rPr>
        <w:t xml:space="preserve">known my father, had never felt any personal connection to him, so it really shouldn’t matter to me at all, but I seemed to be stuck at my desk”.</w:t>
      </w:r>
      <w:r w:rsidDel="00000000" w:rsidR="00000000" w:rsidRPr="00000000">
        <w:rPr>
          <w:rFonts w:ascii="Times New Roman" w:cs="Times New Roman" w:eastAsia="Times New Roman" w:hAnsi="Times New Roman"/>
          <w:i w:val="1"/>
          <w:sz w:val="24"/>
          <w:szCs w:val="24"/>
          <w:vertAlign w:val="superscript"/>
          <w:rtl w:val="0"/>
        </w:rPr>
        <w:t xml:space="preserve">8</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goes to work so early every morning that I never managed to encounter him in the morning, no matter how early I wake up. Around midnight, or sometimes even later, he comes back home. My father treats me much more strictly than my grandfather, in an attitude that I suspect to be exactly how he treats work. All of which contribute to the detachment between us.</w:t>
      </w:r>
      <w:r w:rsidDel="00000000" w:rsidR="00000000" w:rsidRPr="00000000">
        <w:rPr>
          <w:rtl w:val="0"/>
        </w:rPr>
      </w:r>
    </w:p>
    <w:p w:rsidR="00000000" w:rsidDel="00000000" w:rsidP="00000000" w:rsidRDefault="00000000" w:rsidRPr="00000000" w14:paraId="00000027">
      <w:pPr>
        <w:spacing w:line="480" w:lineRule="auto"/>
        <w:ind w:left="720" w:firstLine="0"/>
        <w:jc w:val="right"/>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highlight w:val="white"/>
          <w:rtl w:val="0"/>
        </w:rPr>
        <w:t xml:space="preserve">It is said to be believed that children who take music lessons get better grades in school and are likely to be more successful in life. Learning an instrument teaches you how to focus, be patient, and work hard. Music stimulates creativity among children and makes them even more self-expressive.</w:t>
      </w:r>
    </w:p>
    <w:p w:rsidR="00000000" w:rsidDel="00000000" w:rsidP="00000000" w:rsidRDefault="00000000" w:rsidRPr="00000000" w14:paraId="00000028">
      <w:pPr>
        <w:spacing w:line="480" w:lineRule="auto"/>
        <w:ind w:left="720" w:firstLine="0"/>
        <w:jc w:val="right"/>
        <w:rPr>
          <w:rFonts w:ascii="Times New Roman" w:cs="Times New Roman" w:eastAsia="Times New Roman" w:hAnsi="Times New Roman"/>
          <w:i w:val="1"/>
          <w:color w:val="ff9900"/>
          <w:sz w:val="24"/>
          <w:szCs w:val="24"/>
        </w:rPr>
      </w:pPr>
      <w:r w:rsidDel="00000000" w:rsidR="00000000" w:rsidRPr="00000000">
        <w:rPr>
          <w:rFonts w:ascii="Times New Roman" w:cs="Times New Roman" w:eastAsia="Times New Roman" w:hAnsi="Times New Roman"/>
          <w:i w:val="1"/>
          <w:color w:val="ff9900"/>
          <w:sz w:val="24"/>
          <w:szCs w:val="24"/>
          <w:rtl w:val="0"/>
        </w:rPr>
        <w:t xml:space="preserve">…Piano lessons for kids also offer opportunities for them to showcase their talent. It allows them to practice the joy of playing the piano and increases their confidence after mastering a piece. Warm applause from an eager crowd is definitely going to make your child the happiest.</w:t>
      </w:r>
    </w:p>
    <w:p w:rsidR="00000000" w:rsidDel="00000000" w:rsidP="00000000" w:rsidRDefault="00000000" w:rsidRPr="00000000" w14:paraId="00000029">
      <w:pPr>
        <w:spacing w:line="480" w:lineRule="auto"/>
        <w:ind w:left="720" w:firstLine="0"/>
        <w:jc w:val="right"/>
        <w:rPr>
          <w:rFonts w:ascii="Times New Roman" w:cs="Times New Roman" w:eastAsia="Times New Roman" w:hAnsi="Times New Roman"/>
          <w:i w:val="1"/>
          <w:color w:val="f1c232"/>
          <w:sz w:val="24"/>
          <w:szCs w:val="24"/>
        </w:rPr>
      </w:pPr>
      <w:r w:rsidDel="00000000" w:rsidR="00000000" w:rsidRPr="00000000">
        <w:rPr>
          <w:rFonts w:ascii="Times New Roman" w:cs="Times New Roman" w:eastAsia="Times New Roman" w:hAnsi="Times New Roman"/>
          <w:i w:val="1"/>
          <w:color w:val="f1c232"/>
          <w:sz w:val="24"/>
          <w:szCs w:val="24"/>
          <w:rtl w:val="0"/>
        </w:rPr>
        <w:t xml:space="preserve">…Piano lessons help children learn about quite a number of feelings and empathy. Research shows that children who have taken music lessons are better able to sense the subtle differences in tone – in both music and speech. It makes them become better listeners. This develops a better understanding of emotions in them that people normally try to convey through conversations.</w:t>
      </w:r>
    </w:p>
    <w:p w:rsidR="00000000" w:rsidDel="00000000" w:rsidP="00000000" w:rsidRDefault="00000000" w:rsidRPr="00000000" w14:paraId="0000002A">
      <w:pPr>
        <w:spacing w:line="480" w:lineRule="auto"/>
        <w:ind w:left="720" w:firstLine="0"/>
        <w:jc w:val="right"/>
        <w:rPr>
          <w:rFonts w:ascii="Times New Roman" w:cs="Times New Roman" w:eastAsia="Times New Roman" w:hAnsi="Times New Roman"/>
          <w:i w:val="1"/>
          <w:color w:val="6aa84f"/>
          <w:sz w:val="24"/>
          <w:szCs w:val="24"/>
        </w:rPr>
      </w:pPr>
      <w:r w:rsidDel="00000000" w:rsidR="00000000" w:rsidRPr="00000000">
        <w:rPr>
          <w:rFonts w:ascii="Times New Roman" w:cs="Times New Roman" w:eastAsia="Times New Roman" w:hAnsi="Times New Roman"/>
          <w:i w:val="1"/>
          <w:color w:val="6aa84f"/>
          <w:sz w:val="24"/>
          <w:szCs w:val="24"/>
          <w:rtl w:val="0"/>
        </w:rPr>
        <w:t xml:space="preserve">…Practice makes the man perfect – That’s a fact. This is why to be good at playing the piano, learners have to keep practicing. Early age is a very good time to teach your kids the importance of setting a daily schedule or a routine that involves something other than gaming or relatively unproductive. It takes discipline and responsibility to keep up with a routine, and to start your kids young will leave a positive impact on their life.</w:t>
      </w:r>
    </w:p>
    <w:p w:rsidR="00000000" w:rsidDel="00000000" w:rsidP="00000000" w:rsidRDefault="00000000" w:rsidRPr="00000000" w14:paraId="0000002B">
      <w:pPr>
        <w:spacing w:line="480" w:lineRule="auto"/>
        <w:ind w:left="720" w:firstLine="0"/>
        <w:jc w:val="right"/>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color w:val="3c78d8"/>
          <w:sz w:val="24"/>
          <w:szCs w:val="24"/>
          <w:rtl w:val="0"/>
        </w:rPr>
        <w:t xml:space="preserve">…Discipline, confidence, concentration, and active listening are skills needed for learning. These skills are necessary to learn anything in life whether it is Math, Geography, Science, and so on. In order to further move on in life your child’s skill set matters the most. Practicing music will practically enhance their learning ability. The sooner you start your child with practicing these learning skills, the more productive they will be in their life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7</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mother returns from work every evening from Monday to Friday, my grandfather takes his break and my mother and I will spend the rest of the night together. She encourages me to try out different things in life from physical sports activities such as basketball, swimming, and tennis to liberal art practices such as reading, visiting museums, and playing musical instruments.</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grateful thank I wish to offer to my mother. She cultivates my interest in all these activities after countless attempts at random activities. She never gives up encouraging me to try new things. Once I show some enthusiasm after a try, she pushes me forward. I gain more and more interest thereafter, until a point that I start to naturally love it.</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them all, I especially enjoy playing the piano. It has brought me so many invaluable gifts that my mother might even not expect in the beginning. Over the weekends, she escorts me to piano lessons. During weekdays, she encourages me to play and practice every night. This implicitly cultivates a sense of routine and responsibility in my early childhood, something that I did not even realize until much later.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gain resolution and confidence as I manage to make my performance perfect. Before I start playing a new one, I will never stop practicing a piece until I make it perfect. It not only strengthens my memory but also shapes my mind to be concentrated and devoted to one job at a time.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I start to notice another benefit: playing the piano also cultivates my talent for empathy and creativity. Though I lack the proper ability to express such complex thoughts and mixed emotions well, I am able to strongly empathize with the characters in a book or a film. </w:t>
      </w:r>
      <w:ins w:author="Robert M Fitterman" w:id="0" w:date="2022-04-05T16:47:20Z">
        <w:r w:rsidDel="00000000" w:rsidR="00000000" w:rsidRPr="00000000">
          <w:rPr>
            <w:rFonts w:ascii="Times New Roman" w:cs="Times New Roman" w:eastAsia="Times New Roman" w:hAnsi="Times New Roman"/>
            <w:sz w:val="24"/>
            <w:szCs w:val="24"/>
            <w:rtl w:val="0"/>
          </w:rPr>
          <w:t xml:space="preserve">All of</w:t>
        </w:r>
      </w:ins>
      <w:del w:author="Robert M Fitterman" w:id="0" w:date="2022-04-05T16:47:20Z">
        <w:r w:rsidDel="00000000" w:rsidR="00000000" w:rsidRPr="00000000">
          <w:rPr>
            <w:rFonts w:ascii="Times New Roman" w:cs="Times New Roman" w:eastAsia="Times New Roman" w:hAnsi="Times New Roman"/>
            <w:sz w:val="24"/>
            <w:szCs w:val="24"/>
            <w:rtl w:val="0"/>
          </w:rPr>
          <w:delText xml:space="preserve">Of </w:delText>
        </w:r>
      </w:del>
      <w:r w:rsidDel="00000000" w:rsidR="00000000" w:rsidRPr="00000000">
        <w:rPr>
          <w:rFonts w:ascii="Times New Roman" w:cs="Times New Roman" w:eastAsia="Times New Roman" w:hAnsi="Times New Roman"/>
          <w:sz w:val="24"/>
          <w:szCs w:val="24"/>
          <w:rtl w:val="0"/>
        </w:rPr>
        <w:t xml:space="preserve">a sudden, I may have some random, bizarre thoughts too, which some people may find interesting while others may find ridiculous.</w:t>
      </w:r>
      <w:r w:rsidDel="00000000" w:rsidR="00000000" w:rsidRPr="00000000">
        <w:rPr>
          <w:rtl w:val="0"/>
        </w:rPr>
      </w:r>
    </w:p>
    <w:p w:rsidR="00000000" w:rsidDel="00000000" w:rsidP="00000000" w:rsidRDefault="00000000" w:rsidRPr="00000000" w14:paraId="00000031">
      <w:pPr>
        <w:spacing w:line="480" w:lineRule="auto"/>
        <w:ind w:left="0" w:firstLine="0"/>
        <w:jc w:val="right"/>
        <w:rPr>
          <w:rFonts w:ascii="Times New Roman" w:cs="Times New Roman" w:eastAsia="Times New Roman" w:hAnsi="Times New Roman"/>
          <w:i w:val="1"/>
          <w:color w:val="eb33a9"/>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eb33a9"/>
          <w:sz w:val="24"/>
          <w:szCs w:val="24"/>
          <w:rtl w:val="0"/>
        </w:rPr>
        <w:t xml:space="preserve">Loving</w:t>
      </w:r>
      <w:r w:rsidDel="00000000" w:rsidR="00000000" w:rsidRPr="00000000">
        <w:rPr>
          <w:rFonts w:ascii="Times New Roman" w:cs="Times New Roman" w:eastAsia="Times New Roman" w:hAnsi="Times New Roman"/>
          <w:i w:val="1"/>
          <w:sz w:val="24"/>
          <w:szCs w:val="24"/>
          <w:rtl w:val="0"/>
        </w:rPr>
        <w:t xml:space="preserve"> can heal, </w:t>
      </w:r>
      <w:r w:rsidDel="00000000" w:rsidR="00000000" w:rsidRPr="00000000">
        <w:rPr>
          <w:rFonts w:ascii="Times New Roman" w:cs="Times New Roman" w:eastAsia="Times New Roman" w:hAnsi="Times New Roman"/>
          <w:i w:val="1"/>
          <w:color w:val="eb33a9"/>
          <w:sz w:val="24"/>
          <w:szCs w:val="24"/>
          <w:rtl w:val="0"/>
        </w:rPr>
        <w:t xml:space="preserve">loving </w:t>
      </w:r>
      <w:r w:rsidDel="00000000" w:rsidR="00000000" w:rsidRPr="00000000">
        <w:rPr>
          <w:rFonts w:ascii="Times New Roman" w:cs="Times New Roman" w:eastAsia="Times New Roman" w:hAnsi="Times New Roman"/>
          <w:i w:val="1"/>
          <w:sz w:val="24"/>
          <w:szCs w:val="24"/>
          <w:rtl w:val="0"/>
        </w:rPr>
        <w:t xml:space="preserve">can mend your </w:t>
      </w:r>
      <w:r w:rsidDel="00000000" w:rsidR="00000000" w:rsidRPr="00000000">
        <w:rPr>
          <w:rFonts w:ascii="Times New Roman" w:cs="Times New Roman" w:eastAsia="Times New Roman" w:hAnsi="Times New Roman"/>
          <w:i w:val="1"/>
          <w:color w:val="eb33a9"/>
          <w:sz w:val="24"/>
          <w:szCs w:val="24"/>
          <w:rtl w:val="0"/>
        </w:rPr>
        <w:t xml:space="preserve">soul</w:t>
      </w:r>
    </w:p>
    <w:p w:rsidR="00000000" w:rsidDel="00000000" w:rsidP="00000000" w:rsidRDefault="00000000" w:rsidRPr="00000000" w14:paraId="00000032">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it's the only thing that I know, know</w:t>
      </w:r>
    </w:p>
    <w:p w:rsidR="00000000" w:rsidDel="00000000" w:rsidP="00000000" w:rsidRDefault="00000000" w:rsidRPr="00000000" w14:paraId="00000033">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swear it will get easier</w:t>
      </w:r>
    </w:p>
    <w:p w:rsidR="00000000" w:rsidDel="00000000" w:rsidP="00000000" w:rsidRDefault="00000000" w:rsidRPr="00000000" w14:paraId="00000034">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eb33a9"/>
          <w:sz w:val="24"/>
          <w:szCs w:val="24"/>
          <w:rtl w:val="0"/>
        </w:rPr>
        <w:t xml:space="preserve">Remember </w:t>
      </w:r>
      <w:r w:rsidDel="00000000" w:rsidR="00000000" w:rsidRPr="00000000">
        <w:rPr>
          <w:rFonts w:ascii="Times New Roman" w:cs="Times New Roman" w:eastAsia="Times New Roman" w:hAnsi="Times New Roman"/>
          <w:i w:val="1"/>
          <w:sz w:val="24"/>
          <w:szCs w:val="24"/>
          <w:rtl w:val="0"/>
        </w:rPr>
        <w:t xml:space="preserve">that with every piece of ya</w:t>
      </w:r>
    </w:p>
    <w:p w:rsidR="00000000" w:rsidDel="00000000" w:rsidP="00000000" w:rsidRDefault="00000000" w:rsidRPr="00000000" w14:paraId="00000035">
      <w:pPr>
        <w:spacing w:line="480" w:lineRule="auto"/>
        <w:ind w:left="0" w:firstLine="0"/>
        <w:jc w:val="right"/>
        <w:rPr>
          <w:rFonts w:ascii="Times New Roman" w:cs="Times New Roman" w:eastAsia="Times New Roman" w:hAnsi="Times New Roman"/>
          <w:i w:val="1"/>
          <w:color w:val="eb33a9"/>
          <w:sz w:val="24"/>
          <w:szCs w:val="24"/>
        </w:rPr>
      </w:pPr>
      <w:r w:rsidDel="00000000" w:rsidR="00000000" w:rsidRPr="00000000">
        <w:rPr>
          <w:rFonts w:ascii="Times New Roman" w:cs="Times New Roman" w:eastAsia="Times New Roman" w:hAnsi="Times New Roman"/>
          <w:i w:val="1"/>
          <w:sz w:val="24"/>
          <w:szCs w:val="24"/>
          <w:rtl w:val="0"/>
        </w:rPr>
        <w:t xml:space="preserve">Hmm, and it's the only thing we take with us when we </w:t>
      </w:r>
      <w:r w:rsidDel="00000000" w:rsidR="00000000" w:rsidRPr="00000000">
        <w:rPr>
          <w:rFonts w:ascii="Times New Roman" w:cs="Times New Roman" w:eastAsia="Times New Roman" w:hAnsi="Times New Roman"/>
          <w:i w:val="1"/>
          <w:color w:val="eb33a9"/>
          <w:sz w:val="24"/>
          <w:szCs w:val="24"/>
          <w:rtl w:val="0"/>
        </w:rPr>
        <w:t xml:space="preserve">die</w:t>
      </w:r>
    </w:p>
    <w:p w:rsidR="00000000" w:rsidDel="00000000" w:rsidP="00000000" w:rsidRDefault="00000000" w:rsidRPr="00000000" w14:paraId="00000036">
      <w:pPr>
        <w:spacing w:line="480" w:lineRule="auto"/>
        <w:ind w:left="0" w:firstLine="0"/>
        <w:jc w:val="right"/>
        <w:rPr>
          <w:rFonts w:ascii="Times New Roman" w:cs="Times New Roman" w:eastAsia="Times New Roman" w:hAnsi="Times New Roman"/>
          <w:i w:val="1"/>
          <w:color w:val="eb33a9"/>
          <w:sz w:val="24"/>
          <w:szCs w:val="24"/>
        </w:rPr>
      </w:pPr>
      <w:r w:rsidDel="00000000" w:rsidR="00000000" w:rsidRPr="00000000">
        <w:rPr>
          <w:rFonts w:ascii="Times New Roman" w:cs="Times New Roman" w:eastAsia="Times New Roman" w:hAnsi="Times New Roman"/>
          <w:i w:val="1"/>
          <w:sz w:val="24"/>
          <w:szCs w:val="24"/>
          <w:rtl w:val="0"/>
        </w:rPr>
        <w:t xml:space="preserve">Hmm, we keep this </w:t>
      </w:r>
      <w:r w:rsidDel="00000000" w:rsidR="00000000" w:rsidRPr="00000000">
        <w:rPr>
          <w:rFonts w:ascii="Times New Roman" w:cs="Times New Roman" w:eastAsia="Times New Roman" w:hAnsi="Times New Roman"/>
          <w:i w:val="1"/>
          <w:color w:val="eb33a9"/>
          <w:sz w:val="24"/>
          <w:szCs w:val="24"/>
          <w:rtl w:val="0"/>
        </w:rPr>
        <w:t xml:space="preserve">love </w:t>
      </w:r>
      <w:r w:rsidDel="00000000" w:rsidR="00000000" w:rsidRPr="00000000">
        <w:rPr>
          <w:rFonts w:ascii="Times New Roman" w:cs="Times New Roman" w:eastAsia="Times New Roman" w:hAnsi="Times New Roman"/>
          <w:i w:val="1"/>
          <w:sz w:val="24"/>
          <w:szCs w:val="24"/>
          <w:rtl w:val="0"/>
        </w:rPr>
        <w:t xml:space="preserve">in a </w:t>
      </w:r>
      <w:r w:rsidDel="00000000" w:rsidR="00000000" w:rsidRPr="00000000">
        <w:rPr>
          <w:rFonts w:ascii="Times New Roman" w:cs="Times New Roman" w:eastAsia="Times New Roman" w:hAnsi="Times New Roman"/>
          <w:i w:val="1"/>
          <w:color w:val="eb33a9"/>
          <w:sz w:val="24"/>
          <w:szCs w:val="24"/>
          <w:rtl w:val="0"/>
        </w:rPr>
        <w:t xml:space="preserve">photograph</w:t>
      </w:r>
    </w:p>
    <w:p w:rsidR="00000000" w:rsidDel="00000000" w:rsidP="00000000" w:rsidRDefault="00000000" w:rsidRPr="00000000" w14:paraId="00000037">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made these </w:t>
      </w:r>
      <w:r w:rsidDel="00000000" w:rsidR="00000000" w:rsidRPr="00000000">
        <w:rPr>
          <w:rFonts w:ascii="Times New Roman" w:cs="Times New Roman" w:eastAsia="Times New Roman" w:hAnsi="Times New Roman"/>
          <w:i w:val="1"/>
          <w:color w:val="eb33a9"/>
          <w:sz w:val="24"/>
          <w:szCs w:val="24"/>
          <w:rtl w:val="0"/>
        </w:rPr>
        <w:t xml:space="preserve">memories </w:t>
      </w:r>
      <w:r w:rsidDel="00000000" w:rsidR="00000000" w:rsidRPr="00000000">
        <w:rPr>
          <w:rFonts w:ascii="Times New Roman" w:cs="Times New Roman" w:eastAsia="Times New Roman" w:hAnsi="Times New Roman"/>
          <w:i w:val="1"/>
          <w:sz w:val="24"/>
          <w:szCs w:val="24"/>
          <w:rtl w:val="0"/>
        </w:rPr>
        <w:t xml:space="preserve">for ourselves</w:t>
      </w:r>
    </w:p>
    <w:p w:rsidR="00000000" w:rsidDel="00000000" w:rsidP="00000000" w:rsidRDefault="00000000" w:rsidRPr="00000000" w14:paraId="00000038">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our </w:t>
      </w:r>
      <w:r w:rsidDel="00000000" w:rsidR="00000000" w:rsidRPr="00000000">
        <w:rPr>
          <w:rFonts w:ascii="Times New Roman" w:cs="Times New Roman" w:eastAsia="Times New Roman" w:hAnsi="Times New Roman"/>
          <w:i w:val="1"/>
          <w:color w:val="eb33a9"/>
          <w:sz w:val="24"/>
          <w:szCs w:val="24"/>
          <w:rtl w:val="0"/>
        </w:rPr>
        <w:t xml:space="preserve">eyes </w:t>
      </w:r>
      <w:r w:rsidDel="00000000" w:rsidR="00000000" w:rsidRPr="00000000">
        <w:rPr>
          <w:rFonts w:ascii="Times New Roman" w:cs="Times New Roman" w:eastAsia="Times New Roman" w:hAnsi="Times New Roman"/>
          <w:i w:val="1"/>
          <w:sz w:val="24"/>
          <w:szCs w:val="24"/>
          <w:rtl w:val="0"/>
        </w:rPr>
        <w:t xml:space="preserve">are never closing</w:t>
      </w:r>
    </w:p>
    <w:p w:rsidR="00000000" w:rsidDel="00000000" w:rsidP="00000000" w:rsidRDefault="00000000" w:rsidRPr="00000000" w14:paraId="00000039">
      <w:pPr>
        <w:spacing w:line="480" w:lineRule="auto"/>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eb33a9"/>
          <w:sz w:val="24"/>
          <w:szCs w:val="24"/>
          <w:rtl w:val="0"/>
        </w:rPr>
        <w:t xml:space="preserve">Hearts </w:t>
      </w:r>
      <w:r w:rsidDel="00000000" w:rsidR="00000000" w:rsidRPr="00000000">
        <w:rPr>
          <w:rFonts w:ascii="Times New Roman" w:cs="Times New Roman" w:eastAsia="Times New Roman" w:hAnsi="Times New Roman"/>
          <w:i w:val="1"/>
          <w:sz w:val="24"/>
          <w:szCs w:val="24"/>
          <w:rtl w:val="0"/>
        </w:rPr>
        <w:t xml:space="preserve">were never broken</w:t>
      </w:r>
    </w:p>
    <w:p w:rsidR="00000000" w:rsidDel="00000000" w:rsidP="00000000" w:rsidRDefault="00000000" w:rsidRPr="00000000" w14:paraId="0000003A">
      <w:pPr>
        <w:spacing w:line="480" w:lineRule="auto"/>
        <w:ind w:left="0" w:firstLine="0"/>
        <w:jc w:val="right"/>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eb33a9"/>
          <w:sz w:val="24"/>
          <w:szCs w:val="24"/>
          <w:rtl w:val="0"/>
        </w:rPr>
        <w:t xml:space="preserve">time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color w:val="eb33a9"/>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forever frozen, still”.</w:t>
      </w:r>
      <w:r w:rsidDel="00000000" w:rsidR="00000000" w:rsidRPr="00000000">
        <w:rPr>
          <w:rFonts w:ascii="Times New Roman" w:cs="Times New Roman" w:eastAsia="Times New Roman" w:hAnsi="Times New Roman"/>
          <w:i w:val="1"/>
          <w:sz w:val="24"/>
          <w:szCs w:val="24"/>
          <w:vertAlign w:val="superscript"/>
          <w:rtl w:val="0"/>
        </w:rPr>
        <w:t xml:space="preserve">10</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 to high school and college in the United States, separating me from my </w:t>
      </w:r>
      <w:r w:rsidDel="00000000" w:rsidR="00000000" w:rsidRPr="00000000">
        <w:rPr>
          <w:rFonts w:ascii="Times New Roman" w:cs="Times New Roman" w:eastAsia="Times New Roman" w:hAnsi="Times New Roman"/>
          <w:color w:val="eb33a9"/>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the most </w:t>
      </w:r>
      <w:r w:rsidDel="00000000" w:rsidR="00000000" w:rsidRPr="00000000">
        <w:rPr>
          <w:rFonts w:ascii="Times New Roman" w:cs="Times New Roman" w:eastAsia="Times New Roman" w:hAnsi="Times New Roman"/>
          <w:color w:val="eb33a9"/>
          <w:sz w:val="24"/>
          <w:szCs w:val="24"/>
          <w:rtl w:val="0"/>
        </w:rPr>
        <w:t xml:space="preserve">memorable </w:t>
      </w:r>
      <w:r w:rsidDel="00000000" w:rsidR="00000000" w:rsidRPr="00000000">
        <w:rPr>
          <w:rFonts w:ascii="Times New Roman" w:cs="Times New Roman" w:eastAsia="Times New Roman" w:hAnsi="Times New Roman"/>
          <w:sz w:val="24"/>
          <w:szCs w:val="24"/>
          <w:rtl w:val="0"/>
        </w:rPr>
        <w:t xml:space="preserve">part of my life. My negative impression of my father starts to fade away. Instead, I realize my father works hard to pay my tuition. He </w:t>
      </w:r>
      <w:r w:rsidDel="00000000" w:rsidR="00000000" w:rsidRPr="00000000">
        <w:rPr>
          <w:rFonts w:ascii="Times New Roman" w:cs="Times New Roman" w:eastAsia="Times New Roman" w:hAnsi="Times New Roman"/>
          <w:color w:val="eb33a9"/>
          <w:sz w:val="24"/>
          <w:szCs w:val="24"/>
          <w:rtl w:val="0"/>
        </w:rPr>
        <w:t xml:space="preserve">loves </w:t>
      </w:r>
      <w:r w:rsidDel="00000000" w:rsidR="00000000" w:rsidRPr="00000000">
        <w:rPr>
          <w:rFonts w:ascii="Times New Roman" w:cs="Times New Roman" w:eastAsia="Times New Roman" w:hAnsi="Times New Roman"/>
          <w:sz w:val="24"/>
          <w:szCs w:val="24"/>
          <w:rtl w:val="0"/>
        </w:rPr>
        <w:t xml:space="preserve">me as much as my mother and grandfather do. Whenever I missed them, I will look at a </w:t>
      </w:r>
      <w:r w:rsidDel="00000000" w:rsidR="00000000" w:rsidRPr="00000000">
        <w:rPr>
          <w:rFonts w:ascii="Times New Roman" w:cs="Times New Roman" w:eastAsia="Times New Roman" w:hAnsi="Times New Roman"/>
          <w:color w:val="eb33a9"/>
          <w:sz w:val="24"/>
          <w:szCs w:val="24"/>
          <w:rtl w:val="0"/>
        </w:rPr>
        <w:t xml:space="preserve">photograph </w:t>
      </w:r>
      <w:r w:rsidDel="00000000" w:rsidR="00000000" w:rsidRPr="00000000">
        <w:rPr>
          <w:rFonts w:ascii="Times New Roman" w:cs="Times New Roman" w:eastAsia="Times New Roman" w:hAnsi="Times New Roman"/>
          <w:sz w:val="24"/>
          <w:szCs w:val="24"/>
          <w:rtl w:val="0"/>
        </w:rPr>
        <w:t xml:space="preserve">of me playing the piano for all of them and my grandmother as well. This </w:t>
      </w:r>
      <w:r w:rsidDel="00000000" w:rsidR="00000000" w:rsidRPr="00000000">
        <w:rPr>
          <w:rFonts w:ascii="Times New Roman" w:cs="Times New Roman" w:eastAsia="Times New Roman" w:hAnsi="Times New Roman"/>
          <w:color w:val="eb33a9"/>
          <w:sz w:val="24"/>
          <w:szCs w:val="24"/>
          <w:rtl w:val="0"/>
        </w:rPr>
        <w:t xml:space="preserve">photograph </w:t>
      </w:r>
      <w:r w:rsidDel="00000000" w:rsidR="00000000" w:rsidRPr="00000000">
        <w:rPr>
          <w:rFonts w:ascii="Times New Roman" w:cs="Times New Roman" w:eastAsia="Times New Roman" w:hAnsi="Times New Roman"/>
          <w:sz w:val="24"/>
          <w:szCs w:val="24"/>
          <w:rtl w:val="0"/>
        </w:rPr>
        <w:t xml:space="preserve">that I bring with me across two continents becomes my grandfather’s only </w:t>
      </w:r>
      <w:r w:rsidDel="00000000" w:rsidR="00000000" w:rsidRPr="00000000">
        <w:rPr>
          <w:rFonts w:ascii="Times New Roman" w:cs="Times New Roman" w:eastAsia="Times New Roman" w:hAnsi="Times New Roman"/>
          <w:color w:val="eb33a9"/>
          <w:sz w:val="24"/>
          <w:szCs w:val="24"/>
          <w:rtl w:val="0"/>
        </w:rPr>
        <w:t xml:space="preserve">legacy</w:t>
      </w:r>
      <w:r w:rsidDel="00000000" w:rsidR="00000000" w:rsidRPr="00000000">
        <w:rPr>
          <w:rFonts w:ascii="Times New Roman" w:cs="Times New Roman" w:eastAsia="Times New Roman" w:hAnsi="Times New Roman"/>
          <w:sz w:val="24"/>
          <w:szCs w:val="24"/>
          <w:rtl w:val="0"/>
        </w:rPr>
        <w:t xml:space="preserve">. His stories in Cold War Russia will forever bury in the dust, but I will never forget my </w:t>
      </w:r>
      <w:r w:rsidDel="00000000" w:rsidR="00000000" w:rsidRPr="00000000">
        <w:rPr>
          <w:rFonts w:ascii="Times New Roman" w:cs="Times New Roman" w:eastAsia="Times New Roman" w:hAnsi="Times New Roman"/>
          <w:color w:val="eb33a9"/>
          <w:sz w:val="24"/>
          <w:szCs w:val="24"/>
          <w:rtl w:val="0"/>
        </w:rPr>
        <w:t xml:space="preserve">family </w:t>
      </w:r>
      <w:r w:rsidDel="00000000" w:rsidR="00000000" w:rsidRPr="00000000">
        <w:rPr>
          <w:rFonts w:ascii="Times New Roman" w:cs="Times New Roman" w:eastAsia="Times New Roman" w:hAnsi="Times New Roman"/>
          <w:sz w:val="24"/>
          <w:szCs w:val="24"/>
          <w:rtl w:val="0"/>
        </w:rPr>
        <w:t xml:space="preserve">and what they have done for me.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Endnote</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Stachnik, 94</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Stachnik, 95</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Stachnik, 238-239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Khalifa and Puth</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Yeung, “Shanghai Fathers”</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Ho and Lam, 334</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Maillard, 2</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Moderntone</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Sheeran, “Photograph”</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4A">
      <w:pPr>
        <w:spacing w:line="480" w:lineRule="auto"/>
        <w:ind w:left="720" w:hanging="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Ramzy, Austin. “China's Cultural Revolution, Explained.” The New York Times, The New York Times, 14 May 2016, </w:t>
      </w:r>
      <w:hyperlink r:id="rId7">
        <w:r w:rsidDel="00000000" w:rsidR="00000000" w:rsidRPr="00000000">
          <w:rPr>
            <w:rFonts w:ascii="Times New Roman" w:cs="Times New Roman" w:eastAsia="Times New Roman" w:hAnsi="Times New Roman"/>
            <w:color w:val="1155cc"/>
            <w:sz w:val="24"/>
            <w:szCs w:val="24"/>
            <w:u w:val="single"/>
            <w:rtl w:val="0"/>
          </w:rPr>
          <w:t xml:space="preserve">https://www.nytimes.com/2016/05/15/world/asia/china-cultural-revolution-explainer.html</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Stachniak, Eva. “TWO 1744-1745.” </w:t>
      </w:r>
      <w:r w:rsidDel="00000000" w:rsidR="00000000" w:rsidRPr="00000000">
        <w:rPr>
          <w:rFonts w:ascii="Times New Roman" w:cs="Times New Roman" w:eastAsia="Times New Roman" w:hAnsi="Times New Roman"/>
          <w:i w:val="1"/>
          <w:sz w:val="24"/>
          <w:szCs w:val="24"/>
          <w:rtl w:val="0"/>
        </w:rPr>
        <w:t xml:space="preserve">The Winter Palace</w:t>
      </w:r>
      <w:r w:rsidDel="00000000" w:rsidR="00000000" w:rsidRPr="00000000">
        <w:rPr>
          <w:rFonts w:ascii="Times New Roman" w:cs="Times New Roman" w:eastAsia="Times New Roman" w:hAnsi="Times New Roman"/>
          <w:sz w:val="24"/>
          <w:szCs w:val="24"/>
          <w:rtl w:val="0"/>
        </w:rPr>
        <w:t xml:space="preserve">, Doubleday, London, 2011, pp. 94–95. </w:t>
      </w:r>
    </w:p>
    <w:p w:rsidR="00000000" w:rsidDel="00000000" w:rsidP="00000000" w:rsidRDefault="00000000" w:rsidRPr="00000000" w14:paraId="0000004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Stachniak, Eva. “SEVEN 1755-1756.” </w:t>
      </w:r>
      <w:r w:rsidDel="00000000" w:rsidR="00000000" w:rsidRPr="00000000">
        <w:rPr>
          <w:rFonts w:ascii="Times New Roman" w:cs="Times New Roman" w:eastAsia="Times New Roman" w:hAnsi="Times New Roman"/>
          <w:i w:val="1"/>
          <w:sz w:val="24"/>
          <w:szCs w:val="24"/>
          <w:rtl w:val="0"/>
        </w:rPr>
        <w:t xml:space="preserve">The Winter Palace</w:t>
      </w:r>
      <w:r w:rsidDel="00000000" w:rsidR="00000000" w:rsidRPr="00000000">
        <w:rPr>
          <w:rFonts w:ascii="Times New Roman" w:cs="Times New Roman" w:eastAsia="Times New Roman" w:hAnsi="Times New Roman"/>
          <w:sz w:val="24"/>
          <w:szCs w:val="24"/>
          <w:rtl w:val="0"/>
        </w:rPr>
        <w:t xml:space="preserve">, Doubleday, London, 2011, pp. 238–239. </w:t>
      </w:r>
    </w:p>
    <w:p w:rsidR="00000000" w:rsidDel="00000000" w:rsidP="00000000" w:rsidRDefault="00000000" w:rsidRPr="00000000" w14:paraId="0000004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Khalifa, Wiz, and ft. Puth, Charlie. “See You Again.” </w:t>
      </w:r>
      <w:r w:rsidDel="00000000" w:rsidR="00000000" w:rsidRPr="00000000">
        <w:rPr>
          <w:rFonts w:ascii="Times New Roman" w:cs="Times New Roman" w:eastAsia="Times New Roman" w:hAnsi="Times New Roman"/>
          <w:i w:val="1"/>
          <w:sz w:val="24"/>
          <w:szCs w:val="24"/>
          <w:rtl w:val="0"/>
        </w:rPr>
        <w:t xml:space="preserve">Most Wanted, Vol. 2</w:t>
      </w:r>
      <w:r w:rsidDel="00000000" w:rsidR="00000000" w:rsidRPr="00000000">
        <w:rPr>
          <w:rFonts w:ascii="Times New Roman" w:cs="Times New Roman" w:eastAsia="Times New Roman" w:hAnsi="Times New Roman"/>
          <w:sz w:val="24"/>
          <w:szCs w:val="24"/>
          <w:rtl w:val="0"/>
        </w:rPr>
        <w:t xml:space="preserve">. Wb Music Corp., Warner-tamerlane Publishing Corp., Artist Publishing Group West, J Franks Publishing, Artist 101 Publishing Group, Wiz Khalifa Publishing, Andrew Cedar Publishing, Charlie Puth Music Publishing, 2015</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Yeung, Wei-Jun Jean. “Asian Fatherhood.” Journal of Family Issues, vol. 34, no. 2, Feb. 2013, pp. 141–158, doi:10.1177/0192513X12461133.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Hsiu‐Zu, and Lam, Yeana W. “Father Involvement in East Asia: Beyond the Breadwinner Role?” </w:t>
      </w:r>
      <w:r w:rsidDel="00000000" w:rsidR="00000000" w:rsidRPr="00000000">
        <w:rPr>
          <w:rFonts w:ascii="Times New Roman" w:cs="Times New Roman" w:eastAsia="Times New Roman" w:hAnsi="Times New Roman"/>
          <w:i w:val="1"/>
          <w:sz w:val="24"/>
          <w:szCs w:val="24"/>
          <w:rtl w:val="0"/>
        </w:rPr>
        <w:t xml:space="preserve">The Wiley Handbook of Family, School, and Community Relationships in </w:t>
      </w:r>
      <w:r w:rsidDel="00000000" w:rsidR="00000000" w:rsidRPr="00000000">
        <w:rPr>
          <w:rFonts w:ascii="Times New Roman" w:cs="Times New Roman" w:eastAsia="Times New Roman" w:hAnsi="Times New Roman"/>
          <w:sz w:val="24"/>
          <w:szCs w:val="24"/>
          <w:rtl w:val="0"/>
        </w:rPr>
        <w:t xml:space="preserve">Education, First Edition, pp. 340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Maillard, Keith. Fatherless: A Memoir, West Virginia University Press, 2019, pp. 2.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Moderntone Staff. “Why Every Child Should Take Piano Lessons: Moderntone Studios: Recording, Lessons, Production: Lafayette, CA.” ModernTone Studios, 23 Jan. 2022, </w:t>
      </w:r>
      <w:hyperlink r:id="rId8">
        <w:r w:rsidDel="00000000" w:rsidR="00000000" w:rsidRPr="00000000">
          <w:rPr>
            <w:rFonts w:ascii="Times New Roman" w:cs="Times New Roman" w:eastAsia="Times New Roman" w:hAnsi="Times New Roman"/>
            <w:color w:val="1155cc"/>
            <w:sz w:val="24"/>
            <w:szCs w:val="24"/>
            <w:u w:val="single"/>
            <w:rtl w:val="0"/>
          </w:rPr>
          <w:t xml:space="preserve">https://moderntonestudios.com/blog/every-child-take-piano-lessons/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Sheeran, Ed. “Photograph.” ×. Concord Music Publishing LLC, Sony/ATV Music Publishing LLC, Spirit Music Group, 2014. Transcript of lyrics</w:t>
      </w:r>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1" w:date="2022-04-05T16:50:35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great, Leo! I'm so happy that you took this assignment seriously and worked hard to produce such a rich and creative mosaic essay. All of the parts speak to each other impressively, and the writing is thoughtful and clear (though sometimes your verb tenses are inconsistent). This is the kind of essay I was hoping that you'd write--your hard work on this comes through.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w:t>
      </w:r>
    </w:p>
  </w:comment>
  <w:comment w:author="Robert M Fitterman" w:id="0" w:date="2022-04-05T16:48:0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alphabetize entries by author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2016/05/15/world/asia/china-cultural-revolution-explainer.html" TargetMode="External"/><Relationship Id="rId8" Type="http://schemas.openxmlformats.org/officeDocument/2006/relationships/hyperlink" Target="https://moderntonestudios.com/blog/every-child-take-piano-les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